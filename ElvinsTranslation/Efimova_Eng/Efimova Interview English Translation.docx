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8EAEE" w14:textId="77777777" w:rsidR="004A6238" w:rsidRPr="0099364F"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55899B6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Мы берем у вас интервью для кино-проекта, который изучает общественную, политическую и культурную историю России через фильмы. Мы хотели бы, чтобы Вы рассказали нам о Ваших воспоминаниях от посещения кино нас особенно интересуют детали. На основании Ваших ответов мы напишем эссе, в котором мы проанализируем результаты опроса и напишем о посещении кинотеатров в России. Цель этого интервью для нас--узнать как можно больше о конкретных людях и месте кино в их жизни. Большое спасибо за Вашу готовность поделиться вашими воспоминаниями и за Вашу помощь нам. Это интервью будет доступно для прослушивания на интернет-сайте кино-проекта. Если вы не против, давайте начнем.</w:t>
      </w:r>
    </w:p>
    <w:p w14:paraId="1B1CA541" w14:textId="77777777" w:rsidR="002A5650"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We’re conducting an interview with you for a film project that analyzes the general, political, and cultural history of Russia through film.  We would like for you to tell us about your memories of going to the movies and we’re particularly interested in the details.  On the basis of your answers we will write an essay, in which we will analyze the results of the questionnaire and write about moviegoing in Russia.  The goal of this interview for us is to learn as much as we are able about individual people and the place of the movies in their lives.  Thank you very much for your readiness do share your memories with us and also for helping us.  This interview will be added for listening on the film project’s website.  If you’re not against it, then let’s begin.  </w:t>
      </w:r>
    </w:p>
    <w:p w14:paraId="34FC5D5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096C62D"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Давайте.</w:t>
      </w:r>
    </w:p>
    <w:p w14:paraId="433D7CD2" w14:textId="77777777" w:rsidR="0099364F" w:rsidRPr="0099364F" w:rsidRDefault="0099364F"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Let’s begin.  </w:t>
      </w:r>
    </w:p>
    <w:p w14:paraId="28EA6147"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2A2A43B"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Расскажите нам, когда и где вы выросли.</w:t>
      </w:r>
    </w:p>
    <w:p w14:paraId="74833130"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Tell us, when and where were you born?</w:t>
      </w:r>
    </w:p>
    <w:p w14:paraId="680302C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68DC44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Меня зовут Светлана Николаевна Ефимова.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работаю преподавателем русского языка как иностранного практически всю свою жизнь.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родилась в 1956 году в маленьком городеНиколаев. Этот город находится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Украине. Это морской город. Там строят и делают корабли, итак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родилась на Украине.</w:t>
      </w:r>
    </w:p>
    <w:p w14:paraId="17B00F5F" w14:textId="02DC9C79" w:rsidR="00BB0649" w:rsidRPr="00BB0649" w:rsidRDefault="00E2328B"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My name is Svetlana Nikola</w:t>
      </w:r>
      <w:del w:id="0" w:author="A Prokhorov" w:date="2016-07-04T05:27:00Z">
        <w:r w:rsidDel="00262930">
          <w:rPr>
            <w:rFonts w:ascii="Times New Roman" w:eastAsia="Times New Roman" w:hAnsi="Times New Roman" w:cs="Times New Roman"/>
            <w:color w:val="000000"/>
            <w:sz w:val="27"/>
            <w:szCs w:val="27"/>
          </w:rPr>
          <w:delText>y</w:delText>
        </w:r>
      </w:del>
      <w:r w:rsidR="00BB0649">
        <w:rPr>
          <w:rFonts w:ascii="Times New Roman" w:eastAsia="Times New Roman" w:hAnsi="Times New Roman" w:cs="Times New Roman"/>
          <w:color w:val="000000"/>
          <w:sz w:val="27"/>
          <w:szCs w:val="27"/>
        </w:rPr>
        <w:t>evna Efimova.  I’ve been working as a professor of Russian as a foreign language for practically my whole life.  I was born in 1956 in a little town called Nikola</w:t>
      </w:r>
      <w:del w:id="1" w:author="A Prokhorov" w:date="2016-07-04T05:27:00Z">
        <w:r w:rsidR="00BB0649" w:rsidDel="00262930">
          <w:rPr>
            <w:rFonts w:ascii="Times New Roman" w:eastAsia="Times New Roman" w:hAnsi="Times New Roman" w:cs="Times New Roman"/>
            <w:color w:val="000000"/>
            <w:sz w:val="27"/>
            <w:szCs w:val="27"/>
          </w:rPr>
          <w:delText>y</w:delText>
        </w:r>
      </w:del>
      <w:r w:rsidR="00BB0649">
        <w:rPr>
          <w:rFonts w:ascii="Times New Roman" w:eastAsia="Times New Roman" w:hAnsi="Times New Roman" w:cs="Times New Roman"/>
          <w:color w:val="000000"/>
          <w:sz w:val="27"/>
          <w:szCs w:val="27"/>
        </w:rPr>
        <w:t>ev.  This</w:t>
      </w:r>
      <w:r w:rsidR="00BB0649" w:rsidRPr="00BB0649">
        <w:rPr>
          <w:rFonts w:ascii="Times New Roman" w:eastAsia="Times New Roman" w:hAnsi="Times New Roman" w:cs="Times New Roman"/>
          <w:color w:val="000000"/>
          <w:sz w:val="27"/>
          <w:szCs w:val="27"/>
          <w:lang w:val="ru-RU"/>
        </w:rPr>
        <w:t xml:space="preserve"> </w:t>
      </w:r>
      <w:r w:rsidR="00BB0649">
        <w:rPr>
          <w:rFonts w:ascii="Times New Roman" w:eastAsia="Times New Roman" w:hAnsi="Times New Roman" w:cs="Times New Roman"/>
          <w:color w:val="000000"/>
          <w:sz w:val="27"/>
          <w:szCs w:val="27"/>
        </w:rPr>
        <w:t>town</w:t>
      </w:r>
      <w:r w:rsidR="00BB0649" w:rsidRPr="00BB0649">
        <w:rPr>
          <w:rFonts w:ascii="Times New Roman" w:eastAsia="Times New Roman" w:hAnsi="Times New Roman" w:cs="Times New Roman"/>
          <w:color w:val="000000"/>
          <w:sz w:val="27"/>
          <w:szCs w:val="27"/>
          <w:lang w:val="ru-RU"/>
        </w:rPr>
        <w:t xml:space="preserve"> </w:t>
      </w:r>
      <w:r w:rsidR="00BB0649">
        <w:rPr>
          <w:rFonts w:ascii="Times New Roman" w:eastAsia="Times New Roman" w:hAnsi="Times New Roman" w:cs="Times New Roman"/>
          <w:color w:val="000000"/>
          <w:sz w:val="27"/>
          <w:szCs w:val="27"/>
        </w:rPr>
        <w:t>is</w:t>
      </w:r>
      <w:r w:rsidR="00BB0649" w:rsidRPr="00BB0649">
        <w:rPr>
          <w:rFonts w:ascii="Times New Roman" w:eastAsia="Times New Roman" w:hAnsi="Times New Roman" w:cs="Times New Roman"/>
          <w:color w:val="000000"/>
          <w:sz w:val="27"/>
          <w:szCs w:val="27"/>
          <w:lang w:val="ru-RU"/>
        </w:rPr>
        <w:t xml:space="preserve"> </w:t>
      </w:r>
      <w:r w:rsidR="00BB0649">
        <w:rPr>
          <w:rFonts w:ascii="Times New Roman" w:eastAsia="Times New Roman" w:hAnsi="Times New Roman" w:cs="Times New Roman"/>
          <w:color w:val="000000"/>
          <w:sz w:val="27"/>
          <w:szCs w:val="27"/>
        </w:rPr>
        <w:t>located</w:t>
      </w:r>
      <w:r w:rsidR="00BB0649" w:rsidRPr="00BB0649">
        <w:rPr>
          <w:rFonts w:ascii="Times New Roman" w:eastAsia="Times New Roman" w:hAnsi="Times New Roman" w:cs="Times New Roman"/>
          <w:color w:val="000000"/>
          <w:sz w:val="27"/>
          <w:szCs w:val="27"/>
          <w:lang w:val="ru-RU"/>
        </w:rPr>
        <w:t xml:space="preserve"> </w:t>
      </w:r>
      <w:r w:rsidR="00BB0649">
        <w:rPr>
          <w:rFonts w:ascii="Times New Roman" w:eastAsia="Times New Roman" w:hAnsi="Times New Roman" w:cs="Times New Roman"/>
          <w:color w:val="000000"/>
          <w:sz w:val="27"/>
          <w:szCs w:val="27"/>
        </w:rPr>
        <w:t>in</w:t>
      </w:r>
      <w:r w:rsidR="00BB0649" w:rsidRPr="00BB0649">
        <w:rPr>
          <w:rFonts w:ascii="Times New Roman" w:eastAsia="Times New Roman" w:hAnsi="Times New Roman" w:cs="Times New Roman"/>
          <w:color w:val="000000"/>
          <w:sz w:val="27"/>
          <w:szCs w:val="27"/>
          <w:lang w:val="ru-RU"/>
        </w:rPr>
        <w:t xml:space="preserve"> </w:t>
      </w:r>
      <w:r w:rsidR="00BB0649">
        <w:rPr>
          <w:rFonts w:ascii="Times New Roman" w:eastAsia="Times New Roman" w:hAnsi="Times New Roman" w:cs="Times New Roman"/>
          <w:color w:val="000000"/>
          <w:sz w:val="27"/>
          <w:szCs w:val="27"/>
        </w:rPr>
        <w:t>Ukraine</w:t>
      </w:r>
      <w:r w:rsidR="00BB0649" w:rsidRPr="00BB0649">
        <w:rPr>
          <w:rFonts w:ascii="Times New Roman" w:eastAsia="Times New Roman" w:hAnsi="Times New Roman" w:cs="Times New Roman"/>
          <w:color w:val="000000"/>
          <w:sz w:val="27"/>
          <w:szCs w:val="27"/>
          <w:lang w:val="ru-RU"/>
        </w:rPr>
        <w:t xml:space="preserve">.  </w:t>
      </w:r>
      <w:r w:rsidR="00BB0649">
        <w:rPr>
          <w:rFonts w:ascii="Times New Roman" w:eastAsia="Times New Roman" w:hAnsi="Times New Roman" w:cs="Times New Roman"/>
          <w:color w:val="000000"/>
          <w:sz w:val="27"/>
          <w:szCs w:val="27"/>
        </w:rPr>
        <w:t>It</w:t>
      </w:r>
      <w:r w:rsidR="00BB0649" w:rsidRPr="00BB0649">
        <w:rPr>
          <w:rFonts w:ascii="Times New Roman" w:eastAsia="Times New Roman" w:hAnsi="Times New Roman" w:cs="Times New Roman"/>
          <w:color w:val="000000"/>
          <w:sz w:val="27"/>
          <w:szCs w:val="27"/>
        </w:rPr>
        <w:t>’</w:t>
      </w:r>
      <w:r w:rsidR="00BB0649">
        <w:rPr>
          <w:rFonts w:ascii="Times New Roman" w:eastAsia="Times New Roman" w:hAnsi="Times New Roman" w:cs="Times New Roman"/>
          <w:color w:val="000000"/>
          <w:sz w:val="27"/>
          <w:szCs w:val="27"/>
        </w:rPr>
        <w:t>s</w:t>
      </w:r>
      <w:r w:rsidR="00BB0649" w:rsidRPr="00BB0649">
        <w:rPr>
          <w:rFonts w:ascii="Times New Roman" w:eastAsia="Times New Roman" w:hAnsi="Times New Roman" w:cs="Times New Roman"/>
          <w:color w:val="000000"/>
          <w:sz w:val="27"/>
          <w:szCs w:val="27"/>
        </w:rPr>
        <w:t xml:space="preserve"> </w:t>
      </w:r>
      <w:r w:rsidR="00BB0649">
        <w:rPr>
          <w:rFonts w:ascii="Times New Roman" w:eastAsia="Times New Roman" w:hAnsi="Times New Roman" w:cs="Times New Roman"/>
          <w:color w:val="000000"/>
          <w:sz w:val="27"/>
          <w:szCs w:val="27"/>
        </w:rPr>
        <w:t>a</w:t>
      </w:r>
      <w:r w:rsidR="00BB0649" w:rsidRPr="00BB0649">
        <w:rPr>
          <w:rFonts w:ascii="Times New Roman" w:eastAsia="Times New Roman" w:hAnsi="Times New Roman" w:cs="Times New Roman"/>
          <w:color w:val="000000"/>
          <w:sz w:val="27"/>
          <w:szCs w:val="27"/>
        </w:rPr>
        <w:t xml:space="preserve"> </w:t>
      </w:r>
      <w:r w:rsidR="00BB0649">
        <w:rPr>
          <w:rFonts w:ascii="Times New Roman" w:eastAsia="Times New Roman" w:hAnsi="Times New Roman" w:cs="Times New Roman"/>
          <w:color w:val="000000"/>
          <w:sz w:val="27"/>
          <w:szCs w:val="27"/>
        </w:rPr>
        <w:t>coastal</w:t>
      </w:r>
      <w:r w:rsidR="00BB0649" w:rsidRPr="00BB0649">
        <w:rPr>
          <w:rFonts w:ascii="Times New Roman" w:eastAsia="Times New Roman" w:hAnsi="Times New Roman" w:cs="Times New Roman"/>
          <w:color w:val="000000"/>
          <w:sz w:val="27"/>
          <w:szCs w:val="27"/>
        </w:rPr>
        <w:t xml:space="preserve"> </w:t>
      </w:r>
      <w:r w:rsidR="00BB0649">
        <w:rPr>
          <w:rFonts w:ascii="Times New Roman" w:eastAsia="Times New Roman" w:hAnsi="Times New Roman" w:cs="Times New Roman"/>
          <w:color w:val="000000"/>
          <w:sz w:val="27"/>
          <w:szCs w:val="27"/>
        </w:rPr>
        <w:t>town</w:t>
      </w:r>
      <w:r w:rsidR="00BB0649" w:rsidRPr="00BB0649">
        <w:rPr>
          <w:rFonts w:ascii="Times New Roman" w:eastAsia="Times New Roman" w:hAnsi="Times New Roman" w:cs="Times New Roman"/>
          <w:color w:val="000000"/>
          <w:sz w:val="27"/>
          <w:szCs w:val="27"/>
        </w:rPr>
        <w:t xml:space="preserve">. </w:t>
      </w:r>
      <w:r w:rsidR="00BB0649">
        <w:rPr>
          <w:rFonts w:ascii="Times New Roman" w:eastAsia="Times New Roman" w:hAnsi="Times New Roman" w:cs="Times New Roman"/>
          <w:color w:val="000000"/>
          <w:sz w:val="27"/>
          <w:szCs w:val="27"/>
        </w:rPr>
        <w:t xml:space="preserve"> There they build and work on ships, but anyway I was born in Ukraine.  </w:t>
      </w:r>
    </w:p>
    <w:p w14:paraId="584A63BC" w14:textId="77777777" w:rsidR="004A6238" w:rsidRPr="00BB0649"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BB0649">
        <w:rPr>
          <w:rFonts w:ascii="Times New Roman" w:eastAsia="Times New Roman" w:hAnsi="Times New Roman" w:cs="Times New Roman"/>
          <w:b/>
          <w:bCs/>
          <w:color w:val="000000"/>
          <w:sz w:val="27"/>
          <w:szCs w:val="27"/>
        </w:rPr>
        <w:t>:</w:t>
      </w:r>
    </w:p>
    <w:p w14:paraId="38E1144A" w14:textId="77777777" w:rsidR="004A6238" w:rsidRPr="00BB0649"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Где</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работали</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ваши</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папа</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и</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мама</w:t>
      </w:r>
      <w:r w:rsidRPr="00BB0649">
        <w:rPr>
          <w:rFonts w:ascii="Times New Roman" w:eastAsia="Times New Roman" w:hAnsi="Times New Roman" w:cs="Times New Roman"/>
          <w:color w:val="000000"/>
          <w:sz w:val="27"/>
          <w:szCs w:val="27"/>
          <w:lang w:val="ru-RU"/>
        </w:rPr>
        <w:t>?</w:t>
      </w:r>
    </w:p>
    <w:p w14:paraId="2DD4316D"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Where did your mom and dad work?</w:t>
      </w:r>
    </w:p>
    <w:p w14:paraId="4078F492" w14:textId="77777777" w:rsidR="004A6238" w:rsidRPr="00BB0649"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BB0649">
        <w:rPr>
          <w:rFonts w:ascii="Times New Roman" w:eastAsia="Times New Roman" w:hAnsi="Times New Roman" w:cs="Times New Roman"/>
          <w:b/>
          <w:bCs/>
          <w:color w:val="000000"/>
          <w:sz w:val="27"/>
          <w:szCs w:val="27"/>
        </w:rPr>
        <w:t>:</w:t>
      </w:r>
    </w:p>
    <w:p w14:paraId="7B4B53EF"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мама</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и папа работали в разных городах. По профессии мама доктор-кардиолог, а папа-юрист. И они работали в нескольких очень хороших городах России.</w:t>
      </w:r>
    </w:p>
    <w:p w14:paraId="13E0024B" w14:textId="3805C7EF"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mom and dad worked in different cities.  By profession mom is a cardiologist and dad is a </w:t>
      </w:r>
      <w:del w:id="2" w:author="A Prokhorov" w:date="2016-07-04T05:27:00Z">
        <w:r w:rsidDel="00262930">
          <w:rPr>
            <w:rFonts w:ascii="Times New Roman" w:eastAsia="Times New Roman" w:hAnsi="Times New Roman" w:cs="Times New Roman"/>
            <w:color w:val="000000"/>
            <w:sz w:val="27"/>
            <w:szCs w:val="27"/>
          </w:rPr>
          <w:delText>judge</w:delText>
        </w:r>
      </w:del>
      <w:ins w:id="3" w:author="A Prokhorov" w:date="2016-07-04T05:27:00Z">
        <w:r w:rsidR="00262930">
          <w:rPr>
            <w:rFonts w:ascii="Times New Roman" w:eastAsia="Times New Roman" w:hAnsi="Times New Roman" w:cs="Times New Roman"/>
            <w:color w:val="000000"/>
            <w:sz w:val="27"/>
            <w:szCs w:val="27"/>
          </w:rPr>
          <w:t>lawyer</w:t>
        </w:r>
      </w:ins>
      <w:r>
        <w:rPr>
          <w:rFonts w:ascii="Times New Roman" w:eastAsia="Times New Roman" w:hAnsi="Times New Roman" w:cs="Times New Roman"/>
          <w:color w:val="000000"/>
          <w:sz w:val="27"/>
          <w:szCs w:val="27"/>
        </w:rPr>
        <w:t xml:space="preserve">.  And they worked in some of the best cities in Russia.  </w:t>
      </w:r>
    </w:p>
    <w:p w14:paraId="13C4C480"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7EB32063"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где они сейчас живут? Если они еще живут?</w:t>
      </w:r>
    </w:p>
    <w:p w14:paraId="38EE7784"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 where do they live, if they’re still alive?</w:t>
      </w:r>
    </w:p>
    <w:p w14:paraId="2F6BDF0B"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858658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 они живут. Они очень уже старые люди.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 они живут здесь,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Санкт-Петербурге, в центре города, на очень известном Суворовском проспекте. Это очень красивый район. Они пенсионеры уже давно. И они живут самостоятельно.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жив</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м в разных местах, но в одном городе здесь вПетербурге.</w:t>
      </w:r>
    </w:p>
    <w:p w14:paraId="523C2FFB" w14:textId="50D3ECBF"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they</w:t>
      </w:r>
      <w:r w:rsidRPr="00BB0649">
        <w:rPr>
          <w:rFonts w:ascii="Times New Roman" w:eastAsia="Times New Roman" w:hAnsi="Times New Roman" w:cs="Times New Roman"/>
          <w:color w:val="000000"/>
          <w:sz w:val="27"/>
          <w:szCs w:val="27"/>
          <w:lang w:val="ru-RU"/>
        </w:rPr>
        <w:t>’</w:t>
      </w:r>
      <w:r>
        <w:rPr>
          <w:rFonts w:ascii="Times New Roman" w:eastAsia="Times New Roman" w:hAnsi="Times New Roman" w:cs="Times New Roman"/>
          <w:color w:val="000000"/>
          <w:sz w:val="27"/>
          <w:szCs w:val="27"/>
        </w:rPr>
        <w:t>re</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living</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They</w:t>
      </w:r>
      <w:r w:rsidRPr="00BB0649">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re</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already</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very</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old</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people</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Well, they live here, in Saint Petersburg, in the center of the city, on the very famous Suvorovsk</w:t>
      </w:r>
      <w:ins w:id="4" w:author="A Prokhorov" w:date="2016-07-04T05:28:00Z">
        <w:r w:rsidR="00262930">
          <w:rPr>
            <w:rFonts w:ascii="Times New Roman" w:eastAsia="Times New Roman" w:hAnsi="Times New Roman" w:cs="Times New Roman"/>
            <w:color w:val="000000"/>
            <w:sz w:val="27"/>
            <w:szCs w:val="27"/>
          </w:rPr>
          <w:t>ii</w:t>
        </w:r>
      </w:ins>
      <w:del w:id="5" w:author="A Prokhorov" w:date="2016-07-04T05:28:00Z">
        <w:r w:rsidDel="00262930">
          <w:rPr>
            <w:rFonts w:ascii="Times New Roman" w:eastAsia="Times New Roman" w:hAnsi="Times New Roman" w:cs="Times New Roman"/>
            <w:color w:val="000000"/>
            <w:sz w:val="27"/>
            <w:szCs w:val="27"/>
          </w:rPr>
          <w:delText>y</w:delText>
        </w:r>
      </w:del>
      <w:r>
        <w:rPr>
          <w:rFonts w:ascii="Times New Roman" w:eastAsia="Times New Roman" w:hAnsi="Times New Roman" w:cs="Times New Roman"/>
          <w:color w:val="000000"/>
          <w:sz w:val="27"/>
          <w:szCs w:val="27"/>
        </w:rPr>
        <w:t xml:space="preserve"> Prospekt.  It’s a very pretty area.  They</w:t>
      </w:r>
      <w:r w:rsidRPr="00BB0649">
        <w:rPr>
          <w:rFonts w:ascii="Times New Roman" w:eastAsia="Times New Roman" w:hAnsi="Times New Roman" w:cs="Times New Roman"/>
          <w:color w:val="000000"/>
          <w:sz w:val="27"/>
          <w:szCs w:val="27"/>
          <w:lang w:val="ru-RU"/>
        </w:rPr>
        <w:t>’</w:t>
      </w:r>
      <w:r>
        <w:rPr>
          <w:rFonts w:ascii="Times New Roman" w:eastAsia="Times New Roman" w:hAnsi="Times New Roman" w:cs="Times New Roman"/>
          <w:color w:val="000000"/>
          <w:sz w:val="27"/>
          <w:szCs w:val="27"/>
        </w:rPr>
        <w:t>ve</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been</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retired</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for</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while</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now</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And</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they</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live</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by</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themselves</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We live in different places, but in the same city here in Petersburg.  </w:t>
      </w:r>
    </w:p>
    <w:p w14:paraId="6A0989A5" w14:textId="77777777" w:rsidR="004A6238" w:rsidRPr="00BB0649"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BB0649">
        <w:rPr>
          <w:rFonts w:ascii="Times New Roman" w:eastAsia="Times New Roman" w:hAnsi="Times New Roman" w:cs="Times New Roman"/>
          <w:b/>
          <w:bCs/>
          <w:color w:val="000000"/>
          <w:sz w:val="27"/>
          <w:szCs w:val="27"/>
        </w:rPr>
        <w:t>:</w:t>
      </w:r>
    </w:p>
    <w:p w14:paraId="0AF27A80"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Какое</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у</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вас</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образование</w:t>
      </w:r>
      <w:r w:rsidRPr="00BB0649">
        <w:rPr>
          <w:rFonts w:ascii="Times New Roman" w:eastAsia="Times New Roman" w:hAnsi="Times New Roman" w:cs="Times New Roman"/>
          <w:color w:val="000000"/>
          <w:sz w:val="27"/>
          <w:szCs w:val="27"/>
        </w:rPr>
        <w:t>?</w:t>
      </w:r>
    </w:p>
    <w:p w14:paraId="13524822"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What sort of education do you have?</w:t>
      </w:r>
    </w:p>
    <w:p w14:paraId="56A60CB4" w14:textId="77777777" w:rsidR="004A6238" w:rsidRPr="00BB0649"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BB0649">
        <w:rPr>
          <w:rFonts w:ascii="Times New Roman" w:eastAsia="Times New Roman" w:hAnsi="Times New Roman" w:cs="Times New Roman"/>
          <w:b/>
          <w:bCs/>
          <w:color w:val="000000"/>
          <w:sz w:val="27"/>
          <w:szCs w:val="27"/>
        </w:rPr>
        <w:t>:</w:t>
      </w:r>
    </w:p>
    <w:p w14:paraId="3B4232C0"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закончила</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Одесский</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государственный</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университет</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Этот город находится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Украине. Очень красивый старинный город,</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Одесса.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закончила филологический факультет. Моя специальность - русская филология и история.</w:t>
      </w:r>
    </w:p>
    <w:p w14:paraId="75A1D606" w14:textId="6D2E3BD1"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graduated from the Odessa State University.  That city’s located in Ukraine.  It’s a very pretty, ancient city, Odessa.  I graduated from the Department of Languages.  My specialty is the </w:t>
      </w:r>
      <w:ins w:id="6" w:author="A Prokhorov" w:date="2016-07-04T05:29:00Z">
        <w:r w:rsidR="00262930">
          <w:rPr>
            <w:rFonts w:ascii="Times New Roman" w:eastAsia="Times New Roman" w:hAnsi="Times New Roman" w:cs="Times New Roman"/>
            <w:color w:val="000000"/>
            <w:sz w:val="27"/>
            <w:szCs w:val="27"/>
          </w:rPr>
          <w:t>Russian philology and history</w:t>
        </w:r>
      </w:ins>
      <w:del w:id="7" w:author="A Prokhorov" w:date="2016-07-04T05:29:00Z">
        <w:r w:rsidDel="00262930">
          <w:rPr>
            <w:rFonts w:ascii="Times New Roman" w:eastAsia="Times New Roman" w:hAnsi="Times New Roman" w:cs="Times New Roman"/>
            <w:color w:val="000000"/>
            <w:sz w:val="27"/>
            <w:szCs w:val="27"/>
          </w:rPr>
          <w:delText>history and philology of Russian</w:delText>
        </w:r>
      </w:del>
      <w:r>
        <w:rPr>
          <w:rFonts w:ascii="Times New Roman" w:eastAsia="Times New Roman" w:hAnsi="Times New Roman" w:cs="Times New Roman"/>
          <w:color w:val="000000"/>
          <w:sz w:val="27"/>
          <w:szCs w:val="27"/>
        </w:rPr>
        <w:t xml:space="preserve">.  </w:t>
      </w:r>
    </w:p>
    <w:p w14:paraId="5C9CA20F" w14:textId="77777777" w:rsidR="004A6238" w:rsidRPr="00BB0649"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BB0649">
        <w:rPr>
          <w:rFonts w:ascii="Times New Roman" w:eastAsia="Times New Roman" w:hAnsi="Times New Roman" w:cs="Times New Roman"/>
          <w:b/>
          <w:bCs/>
          <w:color w:val="000000"/>
          <w:sz w:val="27"/>
          <w:szCs w:val="27"/>
        </w:rPr>
        <w:t>:</w:t>
      </w:r>
    </w:p>
    <w:p w14:paraId="0001F94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Когда</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вы</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приехали</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Петербург</w:t>
      </w:r>
      <w:r w:rsidRPr="00BB0649">
        <w:rPr>
          <w:rFonts w:ascii="Times New Roman" w:eastAsia="Times New Roman" w:hAnsi="Times New Roman" w:cs="Times New Roman"/>
          <w:color w:val="000000"/>
          <w:sz w:val="27"/>
          <w:szCs w:val="27"/>
        </w:rPr>
        <w:t>?</w:t>
      </w:r>
    </w:p>
    <w:p w14:paraId="66C52535"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When did you move to Petersburg?</w:t>
      </w:r>
    </w:p>
    <w:p w14:paraId="34314B3B" w14:textId="77777777" w:rsidR="004A6238" w:rsidRPr="00BB0649"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BB0649">
        <w:rPr>
          <w:rFonts w:ascii="Times New Roman" w:eastAsia="Times New Roman" w:hAnsi="Times New Roman" w:cs="Times New Roman"/>
          <w:b/>
          <w:bCs/>
          <w:color w:val="000000"/>
          <w:sz w:val="27"/>
          <w:szCs w:val="27"/>
        </w:rPr>
        <w:t>:</w:t>
      </w:r>
    </w:p>
    <w:p w14:paraId="621FEA20"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приехала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Петербург</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почти 30 лет назад, когда мне было 26 лет,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может быть.</w:t>
      </w:r>
    </w:p>
    <w:p w14:paraId="7D65C9B4"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 moved to Petersburg almost 30 years ago, when I was 26 maybe.</w:t>
      </w:r>
    </w:p>
    <w:p w14:paraId="44F7F6C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77C3EC6A"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помните первый раз, когда вы ходили в кино?</w:t>
      </w:r>
    </w:p>
    <w:p w14:paraId="32518576"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remember the first time when you went to the movies?</w:t>
      </w:r>
    </w:p>
    <w:p w14:paraId="7C79C985"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6734E25C"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Первый раз, помню очень хорошо.</w:t>
      </w:r>
    </w:p>
    <w:p w14:paraId="72DCC4C0"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first time, I remember it very well.</w:t>
      </w:r>
    </w:p>
    <w:p w14:paraId="1A74F815"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45DFAB3"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Расскажите нам.</w:t>
      </w:r>
    </w:p>
    <w:p w14:paraId="746759ED"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Tell us about it.  </w:t>
      </w:r>
    </w:p>
    <w:p w14:paraId="3BF1BC1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3C92328"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была очень маленькая девочка. Мне было только шесть лет.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еще не училась в школе. И в это время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мама, папа, и 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отдыхали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Черном море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Крыму. Обычно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туда ездили каждое лето на четыре недели, купаться на море, отдыхать, и вечером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родители любили пойти в кино. И один раз вечером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пошли в кино вместе. Это был фильм, старый,французский, по роману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Александра Дюма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Три Мушкетера. Да.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первое впечатление было ужасное, потому что первый момент это был, когда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выключили свет. И сначала выключили свет, а потом начали показывать фильм.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первое впечатление то, что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испугалась Но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помню и сейчас </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го иногда повторяют по телевидению. Это классика кино, международного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Французское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интересное, как вы знаете.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этот фильм потом еще несколько раз в жизни видела.</w:t>
      </w:r>
    </w:p>
    <w:p w14:paraId="165691D9" w14:textId="77777777" w:rsidR="00BB0649" w:rsidRPr="00E45B3D"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was a very young little girl.  I was only six years old.  I still wasn’t going to school.  And at that time my mom, dad, and I were on vacation in Crimea, on the Black Sea.  Usually we went there every summer for four weeks, to go swimming in the sea, relax, and in the evening of course my parents loved to go to the movies.  And one evening we went to the movies together.  It was an old French film based on Alexandre Dumas’ novel </w:t>
      </w:r>
      <w:r>
        <w:rPr>
          <w:rFonts w:ascii="Times New Roman" w:eastAsia="Times New Roman" w:hAnsi="Times New Roman" w:cs="Times New Roman"/>
          <w:i/>
          <w:color w:val="000000"/>
          <w:sz w:val="27"/>
          <w:szCs w:val="27"/>
        </w:rPr>
        <w:t>The Three Musketeers</w:t>
      </w:r>
      <w:r w:rsidR="00E45B3D">
        <w:rPr>
          <w:rFonts w:ascii="Times New Roman" w:eastAsia="Times New Roman" w:hAnsi="Times New Roman" w:cs="Times New Roman"/>
          <w:color w:val="000000"/>
          <w:sz w:val="27"/>
          <w:szCs w:val="27"/>
        </w:rPr>
        <w:t>.  Yes</w:t>
      </w:r>
      <w:r w:rsidR="00E45B3D" w:rsidRPr="00E45B3D">
        <w:rPr>
          <w:rFonts w:ascii="Times New Roman" w:eastAsia="Times New Roman" w:hAnsi="Times New Roman" w:cs="Times New Roman"/>
          <w:color w:val="000000"/>
          <w:sz w:val="27"/>
          <w:szCs w:val="27"/>
        </w:rPr>
        <w:t xml:space="preserve">.  </w:t>
      </w:r>
      <w:r w:rsidR="00E45B3D">
        <w:rPr>
          <w:rFonts w:ascii="Times New Roman" w:eastAsia="Times New Roman" w:hAnsi="Times New Roman" w:cs="Times New Roman"/>
          <w:color w:val="000000"/>
          <w:sz w:val="27"/>
          <w:szCs w:val="27"/>
        </w:rPr>
        <w:t xml:space="preserve">And my first impression was terrible, because it was the first moment, when they turned off the lights in the theatre.  And at once they turned off the lights, and then started to show the film.  And my first impression was that I was really scared.  But I remember the film and even now they sometimes reshow it on television.  It’s a classic of cinema, international cinema.  French cinema is really interesting, as you know.  And I’ve seen that film a few times afterwards in my life.  </w:t>
      </w:r>
      <w:r w:rsidRPr="00E45B3D">
        <w:rPr>
          <w:rFonts w:ascii="Times New Roman" w:eastAsia="Times New Roman" w:hAnsi="Times New Roman" w:cs="Times New Roman"/>
          <w:color w:val="000000"/>
          <w:sz w:val="27"/>
          <w:szCs w:val="27"/>
        </w:rPr>
        <w:t xml:space="preserve"> </w:t>
      </w:r>
    </w:p>
    <w:p w14:paraId="1225DCEB" w14:textId="77777777" w:rsidR="004A6238" w:rsidRPr="00E45B3D"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E45B3D">
        <w:rPr>
          <w:rFonts w:ascii="Times New Roman" w:eastAsia="Times New Roman" w:hAnsi="Times New Roman" w:cs="Times New Roman"/>
          <w:b/>
          <w:bCs/>
          <w:color w:val="000000"/>
          <w:sz w:val="27"/>
          <w:szCs w:val="27"/>
        </w:rPr>
        <w:t>:</w:t>
      </w:r>
    </w:p>
    <w:p w14:paraId="5198E7DB"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Вам</w:t>
      </w:r>
      <w:r w:rsidRPr="00E45B3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понравился</w:t>
      </w:r>
      <w:r w:rsidRPr="00E45B3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этот</w:t>
      </w:r>
      <w:r w:rsidRPr="00E45B3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фильм</w:t>
      </w:r>
      <w:r w:rsidRPr="00E45B3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это</w:t>
      </w:r>
      <w:r w:rsidRPr="00E45B3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кино</w:t>
      </w:r>
      <w:r w:rsidRPr="00E45B3D">
        <w:rPr>
          <w:rFonts w:ascii="Times New Roman" w:eastAsia="Times New Roman" w:hAnsi="Times New Roman" w:cs="Times New Roman"/>
          <w:color w:val="000000"/>
          <w:sz w:val="27"/>
          <w:szCs w:val="27"/>
        </w:rPr>
        <w:t>?</w:t>
      </w:r>
    </w:p>
    <w:p w14:paraId="72039725" w14:textId="77777777" w:rsidR="00E45B3D" w:rsidRPr="00E45B3D"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like that film, the cinema?</w:t>
      </w:r>
    </w:p>
    <w:p w14:paraId="0ECA5770" w14:textId="77777777" w:rsidR="004A6238" w:rsidRPr="00E45B3D"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E45B3D">
        <w:rPr>
          <w:rFonts w:ascii="Times New Roman" w:eastAsia="Times New Roman" w:hAnsi="Times New Roman" w:cs="Times New Roman"/>
          <w:b/>
          <w:bCs/>
          <w:color w:val="000000"/>
          <w:sz w:val="27"/>
          <w:szCs w:val="27"/>
        </w:rPr>
        <w:t>:</w:t>
      </w:r>
    </w:p>
    <w:p w14:paraId="038913DF"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Этот</w:t>
      </w:r>
      <w:r w:rsidRPr="00E45B3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фильм</w:t>
      </w:r>
      <w:r w:rsidRPr="00E45B3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Конечно</w:t>
      </w:r>
      <w:r w:rsidRPr="00E45B3D">
        <w:rPr>
          <w:rFonts w:ascii="Times New Roman" w:eastAsia="Times New Roman" w:hAnsi="Times New Roman" w:cs="Times New Roman"/>
          <w:color w:val="000000"/>
          <w:sz w:val="27"/>
          <w:szCs w:val="27"/>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w:t>
      </w:r>
      <w:r w:rsidRPr="00E45B3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русские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любят французское искусство. Наши культуры очень близкие друг другу, и,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французское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считаю, одно из самых интересных в мире.</w:t>
      </w:r>
    </w:p>
    <w:p w14:paraId="3CCBFD9F" w14:textId="77777777" w:rsidR="00E45B3D" w:rsidRPr="00E45B3D"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film, of course, all Russian really love French art</w:t>
      </w:r>
      <w:del w:id="8" w:author="A Prokhorov" w:date="2016-07-04T05:31:00Z">
        <w:r w:rsidDel="00262930">
          <w:rPr>
            <w:rFonts w:ascii="Times New Roman" w:eastAsia="Times New Roman" w:hAnsi="Times New Roman" w:cs="Times New Roman"/>
            <w:color w:val="000000"/>
            <w:sz w:val="27"/>
            <w:szCs w:val="27"/>
          </w:rPr>
          <w:delText>istry</w:delText>
        </w:r>
      </w:del>
      <w:r>
        <w:rPr>
          <w:rFonts w:ascii="Times New Roman" w:eastAsia="Times New Roman" w:hAnsi="Times New Roman" w:cs="Times New Roman"/>
          <w:color w:val="000000"/>
          <w:sz w:val="27"/>
          <w:szCs w:val="27"/>
        </w:rPr>
        <w:t xml:space="preserve">.  Our cultures are very close to one another, and, of course, French cinema I think is one of the most interesting in the world.  </w:t>
      </w:r>
    </w:p>
    <w:p w14:paraId="78CD8BA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lastRenderedPageBreak/>
        <w:t>Stolz</w:t>
      </w:r>
      <w:r w:rsidRPr="004A6238">
        <w:rPr>
          <w:rFonts w:ascii="Times New Roman" w:eastAsia="Times New Roman" w:hAnsi="Times New Roman" w:cs="Times New Roman"/>
          <w:b/>
          <w:bCs/>
          <w:color w:val="000000"/>
          <w:sz w:val="27"/>
          <w:szCs w:val="27"/>
          <w:lang w:val="ru-RU"/>
        </w:rPr>
        <w:t>:</w:t>
      </w:r>
    </w:p>
    <w:p w14:paraId="0073B681"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любите другие иностранные фильмы, как английские фильмы или немецкие?</w:t>
      </w:r>
    </w:p>
    <w:p w14:paraId="722D19C0" w14:textId="77777777" w:rsidR="00E45B3D" w:rsidRPr="00E45B3D"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like other foreign films, like English or German ones?</w:t>
      </w:r>
    </w:p>
    <w:p w14:paraId="4741BF0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049701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Конечно, да, да, да, да.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немецкие фильмы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люблю,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американские,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английские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тоже.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Ялюблю хорошее кино. Для меня не имеет значения национальная принадлежность данного фильма, просто если это хороший, интересный фильм, то мне он будет интересен. Если вы хотите, чтобы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сказала конкретные какие-то фильмы, других стран мне нравились. Училась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 школе. Тогда не было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 нас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 России видео, и телевидение было очень скучное, и черно-белое, и папа мне не разрешал смотреть телевизор.</w:t>
      </w:r>
    </w:p>
    <w:p w14:paraId="5C5DFD51" w14:textId="7A491714" w:rsidR="00E45B3D" w:rsidRPr="00E45B3D"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yes, yes, yes, of course.  I like German films, and American, and English ones too.  I like good cinema.  For me the national </w:t>
      </w:r>
      <w:del w:id="9" w:author="A Prokhorov" w:date="2016-07-04T05:31:00Z">
        <w:r w:rsidDel="00262930">
          <w:rPr>
            <w:rFonts w:ascii="Times New Roman" w:eastAsia="Times New Roman" w:hAnsi="Times New Roman" w:cs="Times New Roman"/>
            <w:color w:val="000000"/>
            <w:sz w:val="27"/>
            <w:szCs w:val="27"/>
          </w:rPr>
          <w:delText xml:space="preserve">dependence </w:delText>
        </w:r>
      </w:del>
      <w:ins w:id="10" w:author="A Prokhorov" w:date="2016-07-04T05:31:00Z">
        <w:r w:rsidR="00262930">
          <w:rPr>
            <w:rFonts w:ascii="Times New Roman" w:eastAsia="Times New Roman" w:hAnsi="Times New Roman" w:cs="Times New Roman"/>
            <w:color w:val="000000"/>
            <w:sz w:val="27"/>
            <w:szCs w:val="27"/>
          </w:rPr>
          <w:t>identity</w:t>
        </w:r>
        <w:r w:rsidR="00262930">
          <w:rPr>
            <w:rFonts w:ascii="Times New Roman" w:eastAsia="Times New Roman" w:hAnsi="Times New Roman" w:cs="Times New Roman"/>
            <w:color w:val="000000"/>
            <w:sz w:val="27"/>
            <w:szCs w:val="27"/>
          </w:rPr>
          <w:t xml:space="preserve"> </w:t>
        </w:r>
      </w:ins>
      <w:r>
        <w:rPr>
          <w:rFonts w:ascii="Times New Roman" w:eastAsia="Times New Roman" w:hAnsi="Times New Roman" w:cs="Times New Roman"/>
          <w:color w:val="000000"/>
          <w:sz w:val="27"/>
          <w:szCs w:val="27"/>
        </w:rPr>
        <w:t>of today’s films doesn’t have meaning, just if it’s a good, interesting movie, that would be interesting for me.  If you like I could tell you some other specific films from other countries that I liked.  I</w:t>
      </w:r>
      <w:r w:rsidRPr="00E45B3D">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was</w:t>
      </w:r>
      <w:r w:rsidRPr="00E45B3D">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going</w:t>
      </w:r>
      <w:r w:rsidRPr="00E45B3D">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to</w:t>
      </w:r>
      <w:r w:rsidRPr="00E45B3D">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school</w:t>
      </w:r>
      <w:r w:rsidRPr="00E45B3D">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 xml:space="preserve">Then </w:t>
      </w:r>
      <w:del w:id="11" w:author="A Prokhorov" w:date="2016-07-04T05:32:00Z">
        <w:r w:rsidDel="00262930">
          <w:rPr>
            <w:rFonts w:ascii="Times New Roman" w:eastAsia="Times New Roman" w:hAnsi="Times New Roman" w:cs="Times New Roman"/>
            <w:color w:val="000000"/>
            <w:sz w:val="27"/>
            <w:szCs w:val="27"/>
          </w:rPr>
          <w:delText xml:space="preserve">he </w:delText>
        </w:r>
      </w:del>
      <w:ins w:id="12" w:author="A Prokhorov" w:date="2016-07-04T05:32:00Z">
        <w:r w:rsidR="00262930">
          <w:rPr>
            <w:rFonts w:ascii="Times New Roman" w:eastAsia="Times New Roman" w:hAnsi="Times New Roman" w:cs="Times New Roman"/>
            <w:color w:val="000000"/>
            <w:sz w:val="27"/>
            <w:szCs w:val="27"/>
          </w:rPr>
          <w:t>we</w:t>
        </w:r>
        <w:r w:rsidR="00262930">
          <w:rPr>
            <w:rFonts w:ascii="Times New Roman" w:eastAsia="Times New Roman" w:hAnsi="Times New Roman" w:cs="Times New Roman"/>
            <w:color w:val="000000"/>
            <w:sz w:val="27"/>
            <w:szCs w:val="27"/>
          </w:rPr>
          <w:t xml:space="preserve"> </w:t>
        </w:r>
      </w:ins>
      <w:r>
        <w:rPr>
          <w:rFonts w:ascii="Times New Roman" w:eastAsia="Times New Roman" w:hAnsi="Times New Roman" w:cs="Times New Roman"/>
          <w:color w:val="000000"/>
          <w:sz w:val="27"/>
          <w:szCs w:val="27"/>
        </w:rPr>
        <w:t xml:space="preserve">didn’t have </w:t>
      </w:r>
      <w:ins w:id="13" w:author="A Prokhorov" w:date="2016-07-04T05:33:00Z">
        <w:r w:rsidR="00262930">
          <w:rPr>
            <w:rFonts w:ascii="Times New Roman" w:eastAsia="Times New Roman" w:hAnsi="Times New Roman" w:cs="Times New Roman"/>
            <w:color w:val="000000"/>
            <w:sz w:val="27"/>
            <w:szCs w:val="27"/>
          </w:rPr>
          <w:t>VHS machines</w:t>
        </w:r>
      </w:ins>
      <w:del w:id="14" w:author="A Prokhorov" w:date="2016-07-04T05:33:00Z">
        <w:r w:rsidDel="00262930">
          <w:rPr>
            <w:rFonts w:ascii="Times New Roman" w:eastAsia="Times New Roman" w:hAnsi="Times New Roman" w:cs="Times New Roman"/>
            <w:color w:val="000000"/>
            <w:sz w:val="27"/>
            <w:szCs w:val="27"/>
          </w:rPr>
          <w:delText>video</w:delText>
        </w:r>
      </w:del>
      <w:del w:id="15" w:author="A Prokhorov" w:date="2016-07-04T05:32:00Z">
        <w:r w:rsidDel="00262930">
          <w:rPr>
            <w:rFonts w:ascii="Times New Roman" w:eastAsia="Times New Roman" w:hAnsi="Times New Roman" w:cs="Times New Roman"/>
            <w:color w:val="000000"/>
            <w:sz w:val="27"/>
            <w:szCs w:val="27"/>
          </w:rPr>
          <w:delText xml:space="preserve"> tapes</w:delText>
        </w:r>
      </w:del>
      <w:r>
        <w:rPr>
          <w:rFonts w:ascii="Times New Roman" w:eastAsia="Times New Roman" w:hAnsi="Times New Roman" w:cs="Times New Roman"/>
          <w:color w:val="000000"/>
          <w:sz w:val="27"/>
          <w:szCs w:val="27"/>
        </w:rPr>
        <w:t xml:space="preserve"> in Russia, and television was really boring, and black and white, and dad didn’t let me watch television.  </w:t>
      </w:r>
      <w:r w:rsidRPr="00E45B3D">
        <w:rPr>
          <w:rFonts w:ascii="Times New Roman" w:eastAsia="Times New Roman" w:hAnsi="Times New Roman" w:cs="Times New Roman"/>
          <w:color w:val="000000"/>
          <w:sz w:val="27"/>
          <w:szCs w:val="27"/>
        </w:rPr>
        <w:t xml:space="preserve"> </w:t>
      </w:r>
    </w:p>
    <w:p w14:paraId="1CCBF9E6" w14:textId="77777777" w:rsidR="004A6238" w:rsidRPr="00E45B3D"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E45B3D">
        <w:rPr>
          <w:rFonts w:ascii="Times New Roman" w:eastAsia="Times New Roman" w:hAnsi="Times New Roman" w:cs="Times New Roman"/>
          <w:b/>
          <w:bCs/>
          <w:color w:val="000000"/>
          <w:sz w:val="27"/>
          <w:szCs w:val="27"/>
          <w:lang w:val="ru-RU"/>
        </w:rPr>
        <w:t>:</w:t>
      </w:r>
    </w:p>
    <w:p w14:paraId="583EAE7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Почему</w:t>
      </w:r>
      <w:r w:rsidRPr="00E45B3D">
        <w:rPr>
          <w:rFonts w:ascii="Times New Roman" w:eastAsia="Times New Roman" w:hAnsi="Times New Roman" w:cs="Times New Roman"/>
          <w:color w:val="000000"/>
          <w:sz w:val="27"/>
          <w:szCs w:val="27"/>
          <w:lang w:val="ru-RU"/>
        </w:rPr>
        <w:t>?</w:t>
      </w:r>
    </w:p>
    <w:p w14:paraId="77B8EB9D" w14:textId="77777777" w:rsidR="00E45B3D" w:rsidRPr="00E45B3D"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Why?</w:t>
      </w:r>
    </w:p>
    <w:p w14:paraId="0C33F00E" w14:textId="77777777" w:rsidR="004A6238" w:rsidRPr="00E45B3D"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r w:rsidRPr="00E45B3D">
        <w:rPr>
          <w:rFonts w:ascii="Times New Roman" w:eastAsia="Times New Roman" w:hAnsi="Times New Roman" w:cs="Times New Roman"/>
          <w:b/>
          <w:bCs/>
          <w:color w:val="000000"/>
          <w:sz w:val="27"/>
          <w:szCs w:val="27"/>
          <w:lang w:val="ru-RU"/>
        </w:rPr>
        <w:t>:</w:t>
      </w:r>
    </w:p>
    <w:p w14:paraId="3F8D130A"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Потому</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что</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считал</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что</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это</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пустая</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трата</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времени.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Нужно читать книги, делать уроки, делать в музыкальной школе домашнее задание, учить английский язык.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ходила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Околомоего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дома был</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была школьницей, и смотрела очень много разных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французских фильмов,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комедий, и серьезных фильмов. И помню один</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немецкий фильм. Это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комедия, этомелодрама. Фильм о любви молодого человека и девушки. Он назывался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Дождь смывает все цветы. Там один из героев погибает в автомобильной катастрофе. Фильм такой красивый, но грустный, но фильм о любви.</w:t>
      </w:r>
    </w:p>
    <w:p w14:paraId="22204B30" w14:textId="77777777" w:rsidR="00E45B3D" w:rsidRPr="00B0501C"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Because he thought that it was an empty waste of time.  It was important to read books, do lessons, do homework for musical school, learn English.  And I went to the movie theater.  There was a movie theater by my house.  And I was a schoolgirl, and watched </w:t>
      </w:r>
      <w:r w:rsidR="00B0501C">
        <w:rPr>
          <w:rFonts w:ascii="Times New Roman" w:eastAsia="Times New Roman" w:hAnsi="Times New Roman" w:cs="Times New Roman"/>
          <w:color w:val="000000"/>
          <w:sz w:val="27"/>
          <w:szCs w:val="27"/>
        </w:rPr>
        <w:t>a lot of different French movies, both comedies and serious movies.  And I remember one German movie.  It wasn’t a comedy, it was a melodrama.  A</w:t>
      </w:r>
      <w:r w:rsidR="00B0501C" w:rsidRPr="00B0501C">
        <w:rPr>
          <w:rFonts w:ascii="Times New Roman" w:eastAsia="Times New Roman" w:hAnsi="Times New Roman" w:cs="Times New Roman"/>
          <w:color w:val="000000"/>
          <w:sz w:val="27"/>
          <w:szCs w:val="27"/>
          <w:lang w:val="ru-RU"/>
        </w:rPr>
        <w:t xml:space="preserve"> </w:t>
      </w:r>
      <w:r w:rsidR="00B0501C">
        <w:rPr>
          <w:rFonts w:ascii="Times New Roman" w:eastAsia="Times New Roman" w:hAnsi="Times New Roman" w:cs="Times New Roman"/>
          <w:color w:val="000000"/>
          <w:sz w:val="27"/>
          <w:szCs w:val="27"/>
        </w:rPr>
        <w:t>movie</w:t>
      </w:r>
      <w:r w:rsidR="00B0501C" w:rsidRPr="00B0501C">
        <w:rPr>
          <w:rFonts w:ascii="Times New Roman" w:eastAsia="Times New Roman" w:hAnsi="Times New Roman" w:cs="Times New Roman"/>
          <w:color w:val="000000"/>
          <w:sz w:val="27"/>
          <w:szCs w:val="27"/>
          <w:lang w:val="ru-RU"/>
        </w:rPr>
        <w:t xml:space="preserve"> </w:t>
      </w:r>
      <w:r w:rsidR="00B0501C">
        <w:rPr>
          <w:rFonts w:ascii="Times New Roman" w:eastAsia="Times New Roman" w:hAnsi="Times New Roman" w:cs="Times New Roman"/>
          <w:color w:val="000000"/>
          <w:sz w:val="27"/>
          <w:szCs w:val="27"/>
        </w:rPr>
        <w:t>about</w:t>
      </w:r>
      <w:r w:rsidR="00B0501C" w:rsidRPr="00B0501C">
        <w:rPr>
          <w:rFonts w:ascii="Times New Roman" w:eastAsia="Times New Roman" w:hAnsi="Times New Roman" w:cs="Times New Roman"/>
          <w:color w:val="000000"/>
          <w:sz w:val="27"/>
          <w:szCs w:val="27"/>
          <w:lang w:val="ru-RU"/>
        </w:rPr>
        <w:t xml:space="preserve"> </w:t>
      </w:r>
      <w:r w:rsidR="00B0501C">
        <w:rPr>
          <w:rFonts w:ascii="Times New Roman" w:eastAsia="Times New Roman" w:hAnsi="Times New Roman" w:cs="Times New Roman"/>
          <w:color w:val="000000"/>
          <w:sz w:val="27"/>
          <w:szCs w:val="27"/>
        </w:rPr>
        <w:t>a</w:t>
      </w:r>
      <w:r w:rsidR="00B0501C" w:rsidRPr="00B0501C">
        <w:rPr>
          <w:rFonts w:ascii="Times New Roman" w:eastAsia="Times New Roman" w:hAnsi="Times New Roman" w:cs="Times New Roman"/>
          <w:color w:val="000000"/>
          <w:sz w:val="27"/>
          <w:szCs w:val="27"/>
          <w:lang w:val="ru-RU"/>
        </w:rPr>
        <w:t xml:space="preserve"> </w:t>
      </w:r>
      <w:r w:rsidR="00B0501C">
        <w:rPr>
          <w:rFonts w:ascii="Times New Roman" w:eastAsia="Times New Roman" w:hAnsi="Times New Roman" w:cs="Times New Roman"/>
          <w:color w:val="000000"/>
          <w:sz w:val="27"/>
          <w:szCs w:val="27"/>
        </w:rPr>
        <w:t>young</w:t>
      </w:r>
      <w:r w:rsidR="00B0501C" w:rsidRPr="00B0501C">
        <w:rPr>
          <w:rFonts w:ascii="Times New Roman" w:eastAsia="Times New Roman" w:hAnsi="Times New Roman" w:cs="Times New Roman"/>
          <w:color w:val="000000"/>
          <w:sz w:val="27"/>
          <w:szCs w:val="27"/>
          <w:lang w:val="ru-RU"/>
        </w:rPr>
        <w:t xml:space="preserve"> </w:t>
      </w:r>
      <w:r w:rsidR="00B0501C">
        <w:rPr>
          <w:rFonts w:ascii="Times New Roman" w:eastAsia="Times New Roman" w:hAnsi="Times New Roman" w:cs="Times New Roman"/>
          <w:color w:val="000000"/>
          <w:sz w:val="27"/>
          <w:szCs w:val="27"/>
        </w:rPr>
        <w:t>man</w:t>
      </w:r>
      <w:r w:rsidR="00B0501C" w:rsidRPr="00B0501C">
        <w:rPr>
          <w:rFonts w:ascii="Times New Roman" w:eastAsia="Times New Roman" w:hAnsi="Times New Roman" w:cs="Times New Roman"/>
          <w:color w:val="000000"/>
          <w:sz w:val="27"/>
          <w:szCs w:val="27"/>
          <w:lang w:val="ru-RU"/>
        </w:rPr>
        <w:t xml:space="preserve"> </w:t>
      </w:r>
      <w:r w:rsidR="00B0501C">
        <w:rPr>
          <w:rFonts w:ascii="Times New Roman" w:eastAsia="Times New Roman" w:hAnsi="Times New Roman" w:cs="Times New Roman"/>
          <w:color w:val="000000"/>
          <w:sz w:val="27"/>
          <w:szCs w:val="27"/>
        </w:rPr>
        <w:t>and</w:t>
      </w:r>
      <w:r w:rsidR="00B0501C" w:rsidRPr="00B0501C">
        <w:rPr>
          <w:rFonts w:ascii="Times New Roman" w:eastAsia="Times New Roman" w:hAnsi="Times New Roman" w:cs="Times New Roman"/>
          <w:color w:val="000000"/>
          <w:sz w:val="27"/>
          <w:szCs w:val="27"/>
          <w:lang w:val="ru-RU"/>
        </w:rPr>
        <w:t xml:space="preserve"> </w:t>
      </w:r>
      <w:r w:rsidR="00B0501C">
        <w:rPr>
          <w:rFonts w:ascii="Times New Roman" w:eastAsia="Times New Roman" w:hAnsi="Times New Roman" w:cs="Times New Roman"/>
          <w:color w:val="000000"/>
          <w:sz w:val="27"/>
          <w:szCs w:val="27"/>
        </w:rPr>
        <w:t>woman</w:t>
      </w:r>
      <w:r w:rsidR="00B0501C" w:rsidRPr="00B0501C">
        <w:rPr>
          <w:rFonts w:ascii="Times New Roman" w:eastAsia="Times New Roman" w:hAnsi="Times New Roman" w:cs="Times New Roman"/>
          <w:color w:val="000000"/>
          <w:sz w:val="27"/>
          <w:szCs w:val="27"/>
          <w:lang w:val="ru-RU"/>
        </w:rPr>
        <w:t xml:space="preserve">.  </w:t>
      </w:r>
      <w:r w:rsidR="00B0501C">
        <w:rPr>
          <w:rFonts w:ascii="Times New Roman" w:eastAsia="Times New Roman" w:hAnsi="Times New Roman" w:cs="Times New Roman"/>
          <w:color w:val="000000"/>
          <w:sz w:val="27"/>
          <w:szCs w:val="27"/>
        </w:rPr>
        <w:t xml:space="preserve">It was called </w:t>
      </w:r>
      <w:r w:rsidR="00B0501C">
        <w:rPr>
          <w:rFonts w:ascii="Times New Roman" w:eastAsia="Times New Roman" w:hAnsi="Times New Roman" w:cs="Times New Roman"/>
          <w:i/>
          <w:color w:val="000000"/>
          <w:sz w:val="27"/>
          <w:szCs w:val="27"/>
        </w:rPr>
        <w:t>Tears of Blood</w:t>
      </w:r>
      <w:r w:rsidR="00B0501C">
        <w:rPr>
          <w:rFonts w:ascii="Times New Roman" w:eastAsia="Times New Roman" w:hAnsi="Times New Roman" w:cs="Times New Roman"/>
          <w:color w:val="000000"/>
          <w:sz w:val="27"/>
          <w:szCs w:val="27"/>
        </w:rPr>
        <w:t xml:space="preserve">.  There one of the protagonists dies in an automobile accident.  The movie’s really beautiful, but sad, but it is a film about love.  </w:t>
      </w:r>
    </w:p>
    <w:p w14:paraId="4BF14123"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B0501C">
        <w:rPr>
          <w:rFonts w:ascii="Times New Roman" w:eastAsia="Times New Roman" w:hAnsi="Times New Roman" w:cs="Times New Roman"/>
          <w:b/>
          <w:bCs/>
          <w:color w:val="000000"/>
          <w:sz w:val="27"/>
          <w:szCs w:val="27"/>
          <w:lang w:val="ru-RU"/>
        </w:rPr>
        <w:t>:</w:t>
      </w:r>
    </w:p>
    <w:p w14:paraId="015CA73F" w14:textId="77777777" w:rsidR="004A6238" w:rsidRPr="00B0501C"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любите</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другие</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жанры</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фильмы</w:t>
      </w:r>
      <w:r w:rsidRPr="00B0501C">
        <w:rPr>
          <w:rFonts w:ascii="Times New Roman" w:eastAsia="Times New Roman" w:hAnsi="Times New Roman" w:cs="Times New Roman"/>
          <w:color w:val="000000"/>
          <w:sz w:val="27"/>
          <w:szCs w:val="27"/>
          <w:lang w:val="ru-RU"/>
        </w:rPr>
        <w:t>?</w:t>
      </w:r>
    </w:p>
    <w:p w14:paraId="5A88D2F5"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like other genres, movies?</w:t>
      </w:r>
    </w:p>
    <w:p w14:paraId="4E11EE40"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r w:rsidRPr="00B0501C">
        <w:rPr>
          <w:rFonts w:ascii="Times New Roman" w:eastAsia="Times New Roman" w:hAnsi="Times New Roman" w:cs="Times New Roman"/>
          <w:b/>
          <w:bCs/>
          <w:color w:val="000000"/>
          <w:sz w:val="27"/>
          <w:szCs w:val="27"/>
          <w:lang w:val="ru-RU"/>
        </w:rPr>
        <w:t>:</w:t>
      </w:r>
    </w:p>
    <w:p w14:paraId="20EDEC1D"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Другие</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жанры</w:t>
      </w:r>
      <w:r w:rsidRPr="00B0501C">
        <w:rPr>
          <w:rFonts w:ascii="Times New Roman" w:eastAsia="Times New Roman" w:hAnsi="Times New Roman" w:cs="Times New Roman"/>
          <w:color w:val="000000"/>
          <w:sz w:val="27"/>
          <w:szCs w:val="27"/>
          <w:lang w:val="ru-RU"/>
        </w:rPr>
        <w:t>?</w:t>
      </w:r>
    </w:p>
    <w:p w14:paraId="6287C65C"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Other genres?</w:t>
      </w:r>
    </w:p>
    <w:p w14:paraId="0DD1AF9C"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B0501C">
        <w:rPr>
          <w:rFonts w:ascii="Times New Roman" w:eastAsia="Times New Roman" w:hAnsi="Times New Roman" w:cs="Times New Roman"/>
          <w:b/>
          <w:bCs/>
          <w:color w:val="000000"/>
          <w:sz w:val="27"/>
          <w:szCs w:val="27"/>
          <w:lang w:val="ru-RU"/>
        </w:rPr>
        <w:t>:</w:t>
      </w:r>
    </w:p>
    <w:p w14:paraId="404AB4A3"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w:t>
      </w:r>
    </w:p>
    <w:p w14:paraId="0D009734"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p>
    <w:p w14:paraId="6AB54C07"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r w:rsidRPr="00B0501C">
        <w:rPr>
          <w:rFonts w:ascii="Times New Roman" w:eastAsia="Times New Roman" w:hAnsi="Times New Roman" w:cs="Times New Roman"/>
          <w:b/>
          <w:bCs/>
          <w:color w:val="000000"/>
          <w:sz w:val="27"/>
          <w:szCs w:val="27"/>
          <w:lang w:val="ru-RU"/>
        </w:rPr>
        <w:t>:</w:t>
      </w:r>
    </w:p>
    <w:p w14:paraId="483293D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конечно</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Разные жанры -</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комедия, это один жанр,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мелодрама, другой - конечно разные.</w:t>
      </w:r>
    </w:p>
    <w:p w14:paraId="575E7D24"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of</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course</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Different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genres</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comedy</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that</w:t>
      </w:r>
      <w:r w:rsidRPr="00B0501C">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one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genre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melodrama</w:t>
      </w:r>
      <w:r w:rsidRPr="00B0501C">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another</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and</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of</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course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others</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p>
    <w:p w14:paraId="5EF3A65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44156C2"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какие вам, какие жанры, или какие жанры вам больше всего нравится смотреть?</w:t>
      </w:r>
    </w:p>
    <w:p w14:paraId="19AA33AF"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 which, which genres do you like to watch most of all?</w:t>
      </w:r>
    </w:p>
    <w:p w14:paraId="318D86E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D7E47CF"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могу сказать что только один жанр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предпочитаю.</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знаю только одно, что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люблюдетективы.</w:t>
      </w:r>
    </w:p>
    <w:p w14:paraId="10958088"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can’t say that I prefer just one genre.  I know one that I don’t like and that’s crime movies.  </w:t>
      </w:r>
    </w:p>
    <w:p w14:paraId="52709AF3"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4F5494C"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Все отлично.</w:t>
      </w:r>
    </w:p>
    <w:p w14:paraId="1109CD77"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Excellent then.  </w:t>
      </w:r>
    </w:p>
    <w:p w14:paraId="401C1470"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048EE1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люблю современную</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фантастику, то что очень сейчас любит молодежь.</w:t>
      </w:r>
    </w:p>
    <w:p w14:paraId="58E2EDA7" w14:textId="49196C1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And I don’t like contemporary </w:t>
      </w:r>
      <w:del w:id="16" w:author="A Prokhorov" w:date="2016-07-04T05:39:00Z">
        <w:r w:rsidDel="00262930">
          <w:rPr>
            <w:rFonts w:ascii="Times New Roman" w:eastAsia="Times New Roman" w:hAnsi="Times New Roman" w:cs="Times New Roman"/>
            <w:color w:val="000000"/>
            <w:sz w:val="27"/>
            <w:szCs w:val="27"/>
          </w:rPr>
          <w:delText xml:space="preserve">fantasy </w:delText>
        </w:r>
      </w:del>
      <w:ins w:id="17" w:author="A Prokhorov" w:date="2016-07-04T05:39:00Z">
        <w:r w:rsidR="00262930">
          <w:rPr>
            <w:rFonts w:ascii="Times New Roman" w:eastAsia="Times New Roman" w:hAnsi="Times New Roman" w:cs="Times New Roman"/>
            <w:color w:val="000000"/>
            <w:sz w:val="27"/>
            <w:szCs w:val="27"/>
          </w:rPr>
          <w:t>sci-fi</w:t>
        </w:r>
        <w:r w:rsidR="00262930">
          <w:rPr>
            <w:rFonts w:ascii="Times New Roman" w:eastAsia="Times New Roman" w:hAnsi="Times New Roman" w:cs="Times New Roman"/>
            <w:color w:val="000000"/>
            <w:sz w:val="27"/>
            <w:szCs w:val="27"/>
          </w:rPr>
          <w:t xml:space="preserve"> </w:t>
        </w:r>
      </w:ins>
      <w:r>
        <w:rPr>
          <w:rFonts w:ascii="Times New Roman" w:eastAsia="Times New Roman" w:hAnsi="Times New Roman" w:cs="Times New Roman"/>
          <w:color w:val="000000"/>
          <w:sz w:val="27"/>
          <w:szCs w:val="27"/>
        </w:rPr>
        <w:t xml:space="preserve">that the youth loves right now.  </w:t>
      </w:r>
    </w:p>
    <w:p w14:paraId="14C3FED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3E13D8B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Например Аватар?</w:t>
      </w:r>
    </w:p>
    <w:p w14:paraId="1A6DCC2F"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
          <w:color w:val="000000"/>
          <w:sz w:val="27"/>
          <w:szCs w:val="27"/>
        </w:rPr>
        <w:t>Avatar</w:t>
      </w:r>
      <w:r>
        <w:rPr>
          <w:rFonts w:ascii="Times New Roman" w:eastAsia="Times New Roman" w:hAnsi="Times New Roman" w:cs="Times New Roman"/>
          <w:color w:val="000000"/>
          <w:sz w:val="27"/>
          <w:szCs w:val="27"/>
        </w:rPr>
        <w:t xml:space="preserve">, for example.  </w:t>
      </w:r>
    </w:p>
    <w:p w14:paraId="013EE98A"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65920B0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 Вот это смотреть не буду.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люблю последние русские фильмы</w:t>
      </w:r>
    </w:p>
    <w:p w14:paraId="2EBDF8B7"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I</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won</w:t>
      </w:r>
      <w:r w:rsidRPr="00B0501C">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watch</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that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And I don’t like recent Russian movies.  </w:t>
      </w:r>
    </w:p>
    <w:p w14:paraId="48FB5C5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6E1384D2"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Почему?</w:t>
      </w:r>
    </w:p>
    <w:p w14:paraId="7DDB6419"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Why?</w:t>
      </w:r>
    </w:p>
    <w:p w14:paraId="649BFE0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F6C4DFF"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Последние работы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Михалкова, например.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чувствую, что мне это интересно. И это повторение старой темы, которую уже русское кино открыло, и эту тему мне кажется уже сейчас эксплуатировать излишне. Эта тема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сталинского периода в России. Трудное была время в России, и достаточно уже много документов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открыто, не являются секретными. И о том как Россия жила в то </w:t>
      </w:r>
      <w:r w:rsidRPr="004A6238">
        <w:rPr>
          <w:rFonts w:ascii="Times New Roman" w:eastAsia="Times New Roman" w:hAnsi="Times New Roman" w:cs="Times New Roman"/>
          <w:color w:val="000000"/>
          <w:sz w:val="27"/>
          <w:szCs w:val="27"/>
          <w:lang w:val="ru-RU"/>
        </w:rPr>
        <w:lastRenderedPageBreak/>
        <w:t>время, когда руководил страной Сталин, а сейчас уже многое известно. Раньше это секретная была документация, сейчас много известно, написано много романов, книг, и было снято много хороших фильмов. Поэтому сейчас возвращаться опять к этой теме для меня уже не очень интересно. Поэтому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могу сказать, что если русское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люблю кино советское.</w:t>
      </w:r>
    </w:p>
    <w:p w14:paraId="08F8FD1E" w14:textId="1BC297C4"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recent work of Mi</w:t>
      </w:r>
      <w:ins w:id="18" w:author="A Prokhorov" w:date="2016-07-04T05:39:00Z">
        <w:r w:rsidR="00262930">
          <w:rPr>
            <w:rFonts w:ascii="Times New Roman" w:eastAsia="Times New Roman" w:hAnsi="Times New Roman" w:cs="Times New Roman"/>
            <w:color w:val="000000"/>
            <w:sz w:val="27"/>
            <w:szCs w:val="27"/>
          </w:rPr>
          <w:t>k</w:t>
        </w:r>
      </w:ins>
      <w:r>
        <w:rPr>
          <w:rFonts w:ascii="Times New Roman" w:eastAsia="Times New Roman" w:hAnsi="Times New Roman" w:cs="Times New Roman"/>
          <w:color w:val="000000"/>
          <w:sz w:val="27"/>
          <w:szCs w:val="27"/>
        </w:rPr>
        <w:t xml:space="preserve">halkov, for example.  I don’t feel that it’s interesting for me.  And it’s a repetition of old themes, which Russian cinema already explored, and it seems to me to exploit this topic already unduly.  This topic, the Stalinist </w:t>
      </w:r>
      <w:ins w:id="19" w:author="A Prokhorov" w:date="2016-07-04T05:40:00Z">
        <w:r w:rsidR="00262930">
          <w:rPr>
            <w:rFonts w:ascii="Times New Roman" w:eastAsia="Times New Roman" w:hAnsi="Times New Roman" w:cs="Times New Roman"/>
            <w:color w:val="000000"/>
            <w:sz w:val="27"/>
            <w:szCs w:val="27"/>
          </w:rPr>
          <w:t>p</w:t>
        </w:r>
      </w:ins>
      <w:del w:id="20" w:author="A Prokhorov" w:date="2016-07-04T05:40:00Z">
        <w:r w:rsidDel="00262930">
          <w:rPr>
            <w:rFonts w:ascii="Times New Roman" w:eastAsia="Times New Roman" w:hAnsi="Times New Roman" w:cs="Times New Roman"/>
            <w:color w:val="000000"/>
            <w:sz w:val="27"/>
            <w:szCs w:val="27"/>
          </w:rPr>
          <w:delText>P</w:delText>
        </w:r>
      </w:del>
      <w:r>
        <w:rPr>
          <w:rFonts w:ascii="Times New Roman" w:eastAsia="Times New Roman" w:hAnsi="Times New Roman" w:cs="Times New Roman"/>
          <w:color w:val="000000"/>
          <w:sz w:val="27"/>
          <w:szCs w:val="27"/>
        </w:rPr>
        <w:t xml:space="preserve">eriod in Russia.  It was a hard time in Russia, and enough documents have already been uncovered, they aren’t secrets.  And about that, how Russia lived in those times when Stalin was in charge, and how it’s still really important.  Before the documentation was secret, now it’s really important, lots of novels have been written, books, and a lot of good films were made.  Therefore it’s just not interesting for me to return to this topic.  Therefore I can say that if it’s Russian cinema, I like Soviet cinema.  </w:t>
      </w:r>
    </w:p>
    <w:p w14:paraId="53131455"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B0501C">
        <w:rPr>
          <w:rFonts w:ascii="Times New Roman" w:eastAsia="Times New Roman" w:hAnsi="Times New Roman" w:cs="Times New Roman"/>
          <w:b/>
          <w:bCs/>
          <w:color w:val="000000"/>
          <w:sz w:val="27"/>
          <w:szCs w:val="27"/>
        </w:rPr>
        <w:t>:</w:t>
      </w:r>
    </w:p>
    <w:p w14:paraId="1DFFCFB5"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В</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первый</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раз</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вы</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ходили</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пешком</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или</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ездили</w:t>
      </w:r>
      <w:r w:rsidRPr="00B0501C">
        <w:rPr>
          <w:rFonts w:ascii="Times New Roman" w:eastAsia="Times New Roman" w:hAnsi="Times New Roman" w:cs="Times New Roman"/>
          <w:color w:val="000000"/>
          <w:sz w:val="27"/>
          <w:szCs w:val="27"/>
        </w:rPr>
        <w:t>?</w:t>
      </w:r>
    </w:p>
    <w:p w14:paraId="79D00986"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first time, did you go by foot or take transport?</w:t>
      </w:r>
    </w:p>
    <w:p w14:paraId="3D0A516A"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B0501C">
        <w:rPr>
          <w:rFonts w:ascii="Times New Roman" w:eastAsia="Times New Roman" w:hAnsi="Times New Roman" w:cs="Times New Roman"/>
          <w:b/>
          <w:bCs/>
          <w:color w:val="000000"/>
          <w:sz w:val="27"/>
          <w:szCs w:val="27"/>
        </w:rPr>
        <w:t>:</w:t>
      </w:r>
    </w:p>
    <w:p w14:paraId="4FE2338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Пешком</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первый</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раз</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смотрела</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Крыму</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маленьком</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курортном городке, если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ошибаюсь,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Феодосии.</w:t>
      </w:r>
    </w:p>
    <w:p w14:paraId="33DFFB6B"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By</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foot</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first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time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watched</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was</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in</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Crimea</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in</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little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spa</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town</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if</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w:t>
      </w:r>
      <w:r w:rsidRPr="00B0501C">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m</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not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mistaken</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in</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Feodosia</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p>
    <w:p w14:paraId="32BCF9E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6CB2DEB"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Какой был кинотеатр? Вы можете его описать? Насколько вы помните, конечно.</w:t>
      </w:r>
    </w:p>
    <w:p w14:paraId="0BAD498B"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What was the movie theater like?  Can you describe it?  As far as you remember, of course.  </w:t>
      </w:r>
    </w:p>
    <w:p w14:paraId="11EB23AE"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04C476F2"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думаю, что это был обычный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который находится на юге в провинциальном маленьком городке.</w:t>
      </w:r>
    </w:p>
    <w:p w14:paraId="0013E641"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think that it was an excellent theater, located in the South in a provincial little town.  </w:t>
      </w:r>
    </w:p>
    <w:p w14:paraId="1674F1E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lastRenderedPageBreak/>
        <w:t>Stolz</w:t>
      </w:r>
      <w:r w:rsidRPr="004A6238">
        <w:rPr>
          <w:rFonts w:ascii="Times New Roman" w:eastAsia="Times New Roman" w:hAnsi="Times New Roman" w:cs="Times New Roman"/>
          <w:b/>
          <w:bCs/>
          <w:color w:val="000000"/>
          <w:sz w:val="27"/>
          <w:szCs w:val="27"/>
          <w:lang w:val="ru-RU"/>
        </w:rPr>
        <w:t>:</w:t>
      </w:r>
    </w:p>
    <w:p w14:paraId="1F70FDCB"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Значит он был, маленький или побольше?</w:t>
      </w:r>
    </w:p>
    <w:p w14:paraId="4CC511D5"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That means it was little or a bit bigger?</w:t>
      </w:r>
    </w:p>
    <w:p w14:paraId="3F49EBC6"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1E6EB24"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Мне он казался, так как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была маленькой девочкой, он казался обычный большой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w:t>
      </w:r>
    </w:p>
    <w:p w14:paraId="62D7803E"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It seemed to me, then when I was a little girl, it seemed to me a typical big theater.  </w:t>
      </w:r>
    </w:p>
    <w:p w14:paraId="005FC543"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751F3CA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не знаете.. опишите кинотеатр пожалуйста. Первый кинотеатр. Например, какие были сидения, может быть. Что там продавалось? Нам очень интересно просто ваше впечатление.</w:t>
      </w:r>
    </w:p>
    <w:p w14:paraId="4A67D8E5"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Do you know…describe the theater, please.  The first movie theater.  For example, what were the seats like, maybe?  What was sold there?  We’re really interested in your first impression.  </w:t>
      </w:r>
    </w:p>
    <w:p w14:paraId="0CF8B0D2"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B0501C">
        <w:rPr>
          <w:rFonts w:ascii="Times New Roman" w:eastAsia="Times New Roman" w:hAnsi="Times New Roman" w:cs="Times New Roman"/>
          <w:b/>
          <w:bCs/>
          <w:color w:val="000000"/>
          <w:sz w:val="27"/>
          <w:szCs w:val="27"/>
        </w:rPr>
        <w:t>:</w:t>
      </w:r>
    </w:p>
    <w:p w14:paraId="3BA423C8"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помню</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хорошо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котором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бывала</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когда</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была</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школе</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училась в школе, который находился рядом с домом. Это очень маленький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дети называли его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винбочка. От слова вино и бочка. Почему? Потому что он находился рядом, практически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 территории винного завода. Был большой завод и как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маленький клуб</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очень маленький былкинотеатр.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дети так смешно его называли, пошли в винбочку сегодня вечером. Там было три сеанса. Днем начинался в 4 часа дня. Вечером в 6 часов, и самый последний, если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ошибаюсь, начинался в 9. Обычно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ходили на 6 часов потому что нам нельзя была возвращаться домой поздно.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 иногда, с папой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ходила и на последний сеанс тоже.</w:t>
      </w:r>
    </w:p>
    <w:p w14:paraId="22FD920A" w14:textId="5515205D" w:rsidR="00B0501C" w:rsidRPr="00B0501C" w:rsidRDefault="00B0501C" w:rsidP="00B0501C">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 remember the theater well, where I used to go when I was in school, going to school, which was located close to home.  It</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was</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really</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small</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theater</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And</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w:t>
      </w:r>
      <w:r w:rsidRPr="00B0501C">
        <w:rPr>
          <w:rFonts w:ascii="Times New Roman" w:eastAsia="Times New Roman" w:hAnsi="Times New Roman" w:cs="Times New Roman"/>
          <w:color w:val="000000"/>
          <w:sz w:val="27"/>
          <w:szCs w:val="27"/>
        </w:rPr>
        <w:t xml:space="preserve"> </w:t>
      </w:r>
      <w:ins w:id="21" w:author="A Prokhorov" w:date="2016-07-04T06:10:00Z">
        <w:r w:rsidR="00AE2AE9">
          <w:rPr>
            <w:rFonts w:ascii="Times New Roman" w:eastAsia="Times New Roman" w:hAnsi="Times New Roman" w:cs="Times New Roman"/>
            <w:color w:val="000000"/>
            <w:sz w:val="27"/>
            <w:szCs w:val="27"/>
          </w:rPr>
          <w:t xml:space="preserve">called </w:t>
        </w:r>
      </w:ins>
      <w:r>
        <w:rPr>
          <w:rFonts w:ascii="Times New Roman" w:eastAsia="Times New Roman" w:hAnsi="Times New Roman" w:cs="Times New Roman"/>
          <w:color w:val="000000"/>
          <w:sz w:val="27"/>
          <w:szCs w:val="27"/>
        </w:rPr>
        <w:t>it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Vinbochka</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From</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words</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for</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wine</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and</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barrel</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Why</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Because it was located close to, practically on the property of a winery.  And we kids called it that so lightheartedly, went to Vinbochka in the evening.  There were three showings there.  The daytime one started at four in the afternoon, the evening one at six, and the last, if </w:t>
      </w:r>
      <w:r>
        <w:rPr>
          <w:rFonts w:ascii="Times New Roman" w:eastAsia="Times New Roman" w:hAnsi="Times New Roman" w:cs="Times New Roman"/>
          <w:color w:val="000000"/>
          <w:sz w:val="27"/>
          <w:szCs w:val="27"/>
        </w:rPr>
        <w:lastRenderedPageBreak/>
        <w:t xml:space="preserve">I’m not mistaken, started at nine.  Generally we went at six because we weren’t allowed to be out late.  But, sometimes I went with dad to the last showing too.  </w:t>
      </w:r>
    </w:p>
    <w:p w14:paraId="74D85010" w14:textId="77777777" w:rsidR="004A6238" w:rsidRPr="00B0501C" w:rsidRDefault="004A6238" w:rsidP="00B0501C">
      <w:pPr>
        <w:shd w:val="clear" w:color="auto" w:fill="F4EEE2"/>
        <w:spacing w:before="100" w:beforeAutospacing="1" w:after="100" w:afterAutospacing="1" w:line="240" w:lineRule="auto"/>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B0501C">
        <w:rPr>
          <w:rFonts w:ascii="Times New Roman" w:eastAsia="Times New Roman" w:hAnsi="Times New Roman" w:cs="Times New Roman"/>
          <w:b/>
          <w:bCs/>
          <w:color w:val="000000"/>
          <w:sz w:val="27"/>
          <w:szCs w:val="27"/>
        </w:rPr>
        <w:t>:</w:t>
      </w:r>
    </w:p>
    <w:p w14:paraId="29846C20"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А</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там</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был</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всего</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один</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кинозал</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или</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несколько</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залов</w:t>
      </w:r>
      <w:r w:rsidRPr="00B0501C">
        <w:rPr>
          <w:rFonts w:ascii="Times New Roman" w:eastAsia="Times New Roman" w:hAnsi="Times New Roman" w:cs="Times New Roman"/>
          <w:color w:val="000000"/>
          <w:sz w:val="27"/>
          <w:szCs w:val="27"/>
        </w:rPr>
        <w:t>?</w:t>
      </w:r>
    </w:p>
    <w:p w14:paraId="5834DA45"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 there was only one screening room or a couple of them?</w:t>
      </w:r>
    </w:p>
    <w:p w14:paraId="7EA67050"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B0501C">
        <w:rPr>
          <w:rFonts w:ascii="Times New Roman" w:eastAsia="Times New Roman" w:hAnsi="Times New Roman" w:cs="Times New Roman"/>
          <w:b/>
          <w:bCs/>
          <w:color w:val="000000"/>
          <w:sz w:val="27"/>
          <w:szCs w:val="27"/>
        </w:rPr>
        <w:t>:</w:t>
      </w:r>
    </w:p>
    <w:p w14:paraId="522FB8C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Ах</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нет</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Очень</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маленький</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Это</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не отдельное здание, как официальный большой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это было маленькое маленькое помещение, которое принадлежало этому заводу, и там показывали, это был центр города однако, и там показывали все все популярные европейские в то время фильмы. И если вы хотите знать какие там были сидения, они были деревянные, очень примитивные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могли купить билет и садится на любое место. Там не было номера билета, на какое место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должны сесть. Куда хотите.</w:t>
      </w:r>
    </w:p>
    <w:p w14:paraId="0BD1878A"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Oh no, it was really little.  It wasn’t a divided building, like the official big movie theater, it was a little, little structure, which belonged to this winery, and there they screened them, it was the center of the town anyway, and there they showed all, all of the popular European films of the time.  And if you want to know what the seats were like, they were wooden, very primitive, and we were able to buy a ticket to sit in our favorite spot.  There was no number on the ticket, for which seat we were supposed to sit in. Wherever you want.  </w:t>
      </w:r>
    </w:p>
    <w:p w14:paraId="00495E4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9B3670C"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вы могли например купить что-нибудь попить или покушать? В то время</w:t>
      </w:r>
    </w:p>
    <w:p w14:paraId="1284FE3F"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 were you able to buy something to drink or snack on, for example?  At that time?</w:t>
      </w:r>
    </w:p>
    <w:p w14:paraId="131A724A"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89F3DC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 сожалению в то время не было это популярно, это появилось не так давно -</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может быть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лет 15 назад здесь в больших городах. В провинциальных городах, если это был очень большойкинотеатр, то в фойе конечно можно было купить в буфете - и сок и мороженое - а что как сейчас покупать попкорн, сидеть внутри, и есть - тогда это не было принято.</w:t>
      </w:r>
    </w:p>
    <w:p w14:paraId="1011F6D6"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Unfortunately at that time it wasn’t popular, that started not that long ago, maybe fifteen years ago in the big cities.  In the provincial towns, if it was a really big theater, then in the foyer of course one could buy something at the snackbar, both juice and ice cream, but like now when one can buy popcorn, sit inside and eat, then it wasn’t accepted.  </w:t>
      </w:r>
    </w:p>
    <w:p w14:paraId="1C3718E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08C23ED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Ходить в кино - это было обычное дело, или особенное событие?</w:t>
      </w:r>
    </w:p>
    <w:p w14:paraId="1EF276EF"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Going to the movies, was it a special occurrence or a regular one?</w:t>
      </w:r>
    </w:p>
    <w:p w14:paraId="56C96FB6"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08CF7E80"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Нет, это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делали очень часто, это было очень приятно, но не было что-то особенное.</w:t>
      </w:r>
    </w:p>
    <w:p w14:paraId="1B349EC3"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we did that very often, it was very enjoyable, but it wasn’t something special. </w:t>
      </w:r>
    </w:p>
    <w:p w14:paraId="4CBB6366"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BE1219C"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С кем вы обычно ходили в кино?</w:t>
      </w:r>
    </w:p>
    <w:p w14:paraId="16D34A8C"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Who did you normally go to the movies with?</w:t>
      </w:r>
    </w:p>
    <w:p w14:paraId="42DF8D6A"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540E9F6"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Обычно со своей подругой ну, из</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моего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класса, потому чт</w:t>
      </w:r>
      <w:r w:rsidRPr="004A6238">
        <w:rPr>
          <w:rFonts w:ascii="Times New Roman" w:eastAsia="Times New Roman" w:hAnsi="Times New Roman" w:cs="Times New Roman"/>
          <w:color w:val="000000"/>
          <w:sz w:val="27"/>
          <w:szCs w:val="27"/>
        </w:rPr>
        <w:t>o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жили вместе в одном дворе и в одном доме</w:t>
      </w:r>
    </w:p>
    <w:p w14:paraId="765C3CA9"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Usually with my friend well, from my grade, because we lived together in the same area and in the same building.  </w:t>
      </w:r>
    </w:p>
    <w:p w14:paraId="4B90055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6F2AEF9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Значит, как бы большой толпой, группой вы не ходили, да? Или..</w:t>
      </w:r>
    </w:p>
    <w:p w14:paraId="5D366B24" w14:textId="77777777"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That means you wouldn’t have gone as a whole big group, right?  Or…</w:t>
      </w:r>
    </w:p>
    <w:p w14:paraId="0BB92484" w14:textId="77777777" w:rsidR="00B0501C" w:rsidRPr="00095AC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p>
    <w:p w14:paraId="58BA86A9"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06CCEFC5"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Почему? Если другие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наши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одноклассники тоже хотели пойти с нами, они жили в соседних домах - 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ходили несколько человек вместе тоже.</w:t>
      </w:r>
    </w:p>
    <w:p w14:paraId="7F16FB08" w14:textId="77777777"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Why?  If our other classmates also wanted to go with us, they lived in neighboring houses, then we went with a couple people together too.  </w:t>
      </w:r>
    </w:p>
    <w:p w14:paraId="2FA95107"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0D963B6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Понятно. Как часто вы ходили в кино, на какие сеансы - утренние, дневные, вечерние?</w:t>
      </w:r>
    </w:p>
    <w:p w14:paraId="5771D1A8" w14:textId="77777777"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Understood.  How often did you go to the movies, to which showings, morningtime, daytime, evening ones?</w:t>
      </w:r>
    </w:p>
    <w:p w14:paraId="448501C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3DA32BA1"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уже сказала как, обычно, на 6 часов вечера, так как это не очень поздно заканчивается, потому что, как вы знаете, обычно нормальный фильм, если это одна серия - он продолжается один час тридцать минут - если в 6 часов начиналось, то где-то около восьми, половина восьмого вечера заканчивалось,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могла не поздно вернуться домой. То есть обычно ходила на 6 часов. Но иногда с папой,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ходили, и на последний сеанс вместе на 9 часов.</w:t>
      </w:r>
    </w:p>
    <w:p w14:paraId="37CD99A1" w14:textId="77777777"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I already said generally at six in the evening, so as not to get done too late, because as you know, typically a normal film, if it’s one series, it lasts an hour and a half, if it starts at six then it ends somewhere around eight at night, and I wasn’t able to come home later than that.  That is I usually went at six.  But sometimes with dad, we went to the last showing too together at nine o’clock.  </w:t>
      </w:r>
    </w:p>
    <w:p w14:paraId="658B7CAB" w14:textId="77777777" w:rsidR="004A6238" w:rsidRPr="00095AC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095ACC">
        <w:rPr>
          <w:rFonts w:ascii="Times New Roman" w:eastAsia="Times New Roman" w:hAnsi="Times New Roman" w:cs="Times New Roman"/>
          <w:b/>
          <w:bCs/>
          <w:color w:val="000000"/>
          <w:sz w:val="27"/>
          <w:szCs w:val="27"/>
        </w:rPr>
        <w:t>:</w:t>
      </w:r>
    </w:p>
    <w:p w14:paraId="333A9B64"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вы</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знали</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например</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кого</w:t>
      </w:r>
      <w:r w:rsidRPr="00095ACC">
        <w:rPr>
          <w:rFonts w:ascii="Times New Roman" w:eastAsia="Times New Roman" w:hAnsi="Times New Roman" w:cs="Times New Roman"/>
          <w:color w:val="000000"/>
          <w:sz w:val="27"/>
          <w:szCs w:val="27"/>
        </w:rPr>
        <w:t>-</w:t>
      </w:r>
      <w:r w:rsidRPr="004A6238">
        <w:rPr>
          <w:rFonts w:ascii="Times New Roman" w:eastAsia="Times New Roman" w:hAnsi="Times New Roman" w:cs="Times New Roman"/>
          <w:color w:val="000000"/>
          <w:sz w:val="27"/>
          <w:szCs w:val="27"/>
          <w:lang w:val="ru-RU"/>
        </w:rPr>
        <w:t>нибудь</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кто</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бы</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работал</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кинотеатрах</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или</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как</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бы</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это</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было</w:t>
      </w:r>
      <w:r w:rsidRPr="00095ACC">
        <w:rPr>
          <w:rFonts w:ascii="Times New Roman" w:eastAsia="Times New Roman" w:hAnsi="Times New Roman" w:cs="Times New Roman"/>
          <w:color w:val="000000"/>
          <w:sz w:val="27"/>
          <w:szCs w:val="27"/>
        </w:rPr>
        <w:t xml:space="preserve"> - </w:t>
      </w:r>
      <w:r w:rsidRPr="004A6238">
        <w:rPr>
          <w:rFonts w:ascii="Times New Roman" w:eastAsia="Times New Roman" w:hAnsi="Times New Roman" w:cs="Times New Roman"/>
          <w:color w:val="000000"/>
          <w:sz w:val="27"/>
          <w:szCs w:val="27"/>
          <w:lang w:val="ru-RU"/>
        </w:rPr>
        <w:t>была</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работа</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так</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которые</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люди хотели работать в кинотеатре?</w:t>
      </w:r>
    </w:p>
    <w:p w14:paraId="6A681B0D" w14:textId="77777777"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 did you know, for example, anyone who worked at the movie theaters, or how it was, what it was like to work there, which people liked to work at the theater?</w:t>
      </w:r>
    </w:p>
    <w:p w14:paraId="36E2A5C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2FFDA366"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 к сожалению, в том маленьком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около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моего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дома, кроме кассира - женщина которая продавала билеты, и там обычно две женщины работали по </w:t>
      </w:r>
      <w:r w:rsidRPr="004A6238">
        <w:rPr>
          <w:rFonts w:ascii="Times New Roman" w:eastAsia="Times New Roman" w:hAnsi="Times New Roman" w:cs="Times New Roman"/>
          <w:color w:val="000000"/>
          <w:sz w:val="27"/>
          <w:szCs w:val="27"/>
          <w:lang w:val="ru-RU"/>
        </w:rPr>
        <w:lastRenderedPageBreak/>
        <w:t>очереди. Одна два дня, потом другая,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больше никого не видела. И кто там ещ</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 xml:space="preserve"> мог работать? Ещ</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 xml:space="preserve"> киномеханик, Пожалуй и вс</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w:t>
      </w:r>
    </w:p>
    <w:p w14:paraId="30724211" w14:textId="3821E04D"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unfortunately in that little movie theater near my house, except for the cashier, the woman who sold the tickets, there were usually two women working in the line.  One or two in the daytime, and then another, I didn’t see anyone else.  And who else was able to work?  The </w:t>
      </w:r>
      <w:del w:id="22" w:author="A Prokhorov" w:date="2016-07-04T06:12:00Z">
        <w:r w:rsidDel="00AE2AE9">
          <w:rPr>
            <w:rFonts w:ascii="Times New Roman" w:eastAsia="Times New Roman" w:hAnsi="Times New Roman" w:cs="Times New Roman"/>
            <w:color w:val="000000"/>
            <w:sz w:val="27"/>
            <w:szCs w:val="27"/>
          </w:rPr>
          <w:delText>cinema technician</w:delText>
        </w:r>
      </w:del>
      <w:ins w:id="23" w:author="A Prokhorov" w:date="2016-07-04T06:12:00Z">
        <w:r w:rsidR="00AE2AE9">
          <w:rPr>
            <w:rFonts w:ascii="Times New Roman" w:eastAsia="Times New Roman" w:hAnsi="Times New Roman" w:cs="Times New Roman"/>
            <w:color w:val="000000"/>
            <w:sz w:val="27"/>
            <w:szCs w:val="27"/>
          </w:rPr>
          <w:t>projectionist</w:t>
        </w:r>
      </w:ins>
      <w:bookmarkStart w:id="24" w:name="_GoBack"/>
      <w:bookmarkEnd w:id="24"/>
      <w:r>
        <w:rPr>
          <w:rFonts w:ascii="Times New Roman" w:eastAsia="Times New Roman" w:hAnsi="Times New Roman" w:cs="Times New Roman"/>
          <w:color w:val="000000"/>
          <w:sz w:val="27"/>
          <w:szCs w:val="27"/>
        </w:rPr>
        <w:t>, I suppose that’s all.</w:t>
      </w:r>
    </w:p>
    <w:p w14:paraId="2A5D60FE"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5B5EA971"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Понятно. Фильмы были немые или звуковые, черно-белые или цветные?</w:t>
      </w:r>
    </w:p>
    <w:p w14:paraId="5997449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B2F4E51"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Фильмы были конечно звуковые, черно-белое кино уже исчезло. Только если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ретро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фильмы были, но тогда их не показывали. И цветные, конечно, цветные. Фильмы были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европейские, большинство, фильмы были большинство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французские. В то время стал очень популярным французский актер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Ален Делон,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любили смотреть фильмы с его участием, и была очень популярна актриса, котор</w:t>
      </w:r>
      <w:r w:rsidRPr="004A6238">
        <w:rPr>
          <w:rFonts w:ascii="Times New Roman" w:eastAsia="Times New Roman" w:hAnsi="Times New Roman" w:cs="Times New Roman"/>
          <w:color w:val="000000"/>
          <w:sz w:val="27"/>
          <w:szCs w:val="27"/>
        </w:rPr>
        <w:t>aq</w:t>
      </w:r>
      <w:r w:rsidRPr="004A6238">
        <w:rPr>
          <w:rFonts w:ascii="Times New Roman" w:eastAsia="Times New Roman" w:hAnsi="Times New Roman" w:cs="Times New Roman"/>
          <w:color w:val="000000"/>
          <w:sz w:val="27"/>
          <w:szCs w:val="27"/>
          <w:lang w:val="ru-RU"/>
        </w:rPr>
        <w:t xml:space="preserve"> с ним вместе снимались </w:t>
      </w:r>
      <w:r w:rsidRPr="004A6238">
        <w:rPr>
          <w:rFonts w:ascii="Times New Roman" w:eastAsia="Times New Roman" w:hAnsi="Times New Roman" w:cs="Times New Roman"/>
          <w:color w:val="000000"/>
          <w:sz w:val="27"/>
          <w:szCs w:val="27"/>
        </w:rPr>
        <w:t>v</w:t>
      </w:r>
      <w:r w:rsidRPr="004A6238">
        <w:rPr>
          <w:rFonts w:ascii="Times New Roman" w:eastAsia="Times New Roman" w:hAnsi="Times New Roman" w:cs="Times New Roman"/>
          <w:color w:val="000000"/>
          <w:sz w:val="27"/>
          <w:szCs w:val="27"/>
          <w:lang w:val="ru-RU"/>
        </w:rPr>
        <w:t xml:space="preserve"> кино, и была у чего женой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Роми Шнайдер- эта немецкая актриса, которая жила и работала во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Франции. Кроме этого были очень популярные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кинокомедии, про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Фантомаса, это актер французский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Луи де Фюнес.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смотрели все фильмы, все серии, и ходили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почти каждый день. Очень, но через день - два, три раза в неделю, это точно.</w:t>
      </w:r>
    </w:p>
    <w:p w14:paraId="00DC3DC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C3A2E7E"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советские фильмы, тоже показывали, или в то время исключительно иностранные?</w:t>
      </w:r>
    </w:p>
    <w:p w14:paraId="7F166AA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A061D3D"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Тогда были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кинотеатрах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исключительно иностранные фильмы, советские фильмы были по телевизору, и можно было посмотреть по телевидению, и тогда телевидение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 нас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было черно-белое, но фильмы были очень хорошие. И эти фильмы сейчас, тоже, до сих пор популярные, и их очень любят. Они были сделаны цветными, но, к сожалению, телевидение тогда еще было чрно-белое. Это был конец 1960ых годов.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их видела, к сожалению, как черно-белые, а потом, сейчас, уже их можно видеть цветными. Если этого вы хотите узнать точно, какие фильмы, это, во-первых,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фильмы о войне, потом фильм очень </w:t>
      </w:r>
      <w:r w:rsidRPr="004A6238">
        <w:rPr>
          <w:rFonts w:ascii="Times New Roman" w:eastAsia="Times New Roman" w:hAnsi="Times New Roman" w:cs="Times New Roman"/>
          <w:color w:val="000000"/>
          <w:sz w:val="27"/>
          <w:szCs w:val="27"/>
          <w:lang w:val="ru-RU"/>
        </w:rPr>
        <w:lastRenderedPageBreak/>
        <w:t>популярный, ему уже 30 лет исполнилось,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Белое солнце пустыни. Вот, конечно, он известен очень.</w:t>
      </w:r>
    </w:p>
    <w:p w14:paraId="779C6E9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74AC6D5"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 мы тоже смотрели этот фильм.</w:t>
      </w:r>
    </w:p>
    <w:p w14:paraId="1ABAB385"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0785BC81"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И этот фильм. Это самый любимый фильм и талисман всех русских космонавтов. Перед тем, как улететь в космос, они все вечером садятся вместе экипажем и научные руководители, и у них традиция смотреть этот фильм.</w:t>
      </w:r>
    </w:p>
    <w:p w14:paraId="309D436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C2FBC82"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почему именно этот фильм?</w:t>
      </w:r>
    </w:p>
    <w:p w14:paraId="6E5F84E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617A0B79"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они любят его. И у них есть такое поверие, когда они посмотрят этот фильм, у них потом счастливый полет будет.</w:t>
      </w:r>
    </w:p>
    <w:p w14:paraId="2217097C"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68D39C6E"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Были ли фильмы на которые нельзя было ходить детям?</w:t>
      </w:r>
    </w:p>
    <w:p w14:paraId="1925259E"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120E954"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Нет. Тогда такие фильмы не показывали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кинотеатрах. В то время таких фильмов не было. Такой фильм раньше назывался Детям до 16, нельзя.</w:t>
      </w:r>
    </w:p>
    <w:p w14:paraId="26A4079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7DC32D86"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помните какие-нибудь фильмы, у которых были проблемы с выходом на экран?</w:t>
      </w:r>
    </w:p>
    <w:p w14:paraId="43B6647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7381925"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 такие фильмы, конечно, были, но в то время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сразу об этом узнавали. Потом, много времени спустя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уже в более поздний советский период</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когда режисеры выступали с интервью на телевидении и рассказывали, что у них были такие проблемы. Да, но обычно такие фильмы, их просто цензура рекомендовала изменить и что-то там вырезали. Часть фильмов </w:t>
      </w:r>
      <w:r w:rsidRPr="004A6238">
        <w:rPr>
          <w:rFonts w:ascii="Times New Roman" w:eastAsia="Times New Roman" w:hAnsi="Times New Roman" w:cs="Times New Roman"/>
          <w:color w:val="000000"/>
          <w:sz w:val="27"/>
          <w:szCs w:val="27"/>
          <w:lang w:val="ru-RU"/>
        </w:rPr>
        <w:lastRenderedPageBreak/>
        <w:t>вырезали. Конечно такие фильмы были и, между прочим,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Белое Солнце Пустыни, его тоже не хотели показывать, потому что это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вестерн. Для России это было не характерно. Но у этого фильма счастливая судьба, потому что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наш</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президент, в то время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Леонид Ильич Брежнев, он отдыхал часто на даче, и он очень тоже любил кино. И он своему секретарю сказал,"Я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хочу посмотрет сегодня какой-то хороший фильм". И ему показали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Белое солнце пустыни. Хотя цензура его не пропускала. Он понравился президенту, и этот фильм потом стали смотреть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 Но этот фильм 30 лет смотрели,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его очень полюбили, но ему не давали никаких призов, никаких наград.</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 у этого фильма была любовь простых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людей.</w:t>
      </w:r>
    </w:p>
    <w:p w14:paraId="4E296EF7"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692E15C"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читали о фильмах в журналах, в газетах?</w:t>
      </w:r>
    </w:p>
    <w:p w14:paraId="6BDC41EA"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BD99063"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Нет, хотя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 нас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 журнал регулярный, его издавали. По-моему, он выходил раз месяц. По-моему, он назывался Советское кино. Но были другие журналы, где иногда можно было прочитать статью 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европейском фильме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увидеть фотографии актров. Иногда, в городе, в то время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жила в городе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Ташкент, в очень больших центральных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кинотеатрах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показывали какой-то новый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французский, например, 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Ален Делоном, с участием этого актера, и приходил человек и читал лекцию, перед фильмом, об этом актре. Он рассказывал о его жизни, о его творчестве, и потом показывали фильм. То есть это было специальное культурное мероприятие где-то в центре города в очень большом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кинотеатре.</w:t>
      </w:r>
    </w:p>
    <w:p w14:paraId="648512D5"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603072BB"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 реклама кино изменилась с советского времени?</w:t>
      </w:r>
    </w:p>
    <w:p w14:paraId="3DAE6BB7"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67672804"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 изменилось сегодняшнее кино?</w:t>
      </w:r>
    </w:p>
    <w:p w14:paraId="7B7707C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0734853"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Нет, например, вот вы рассказывали как рекламировали кино, например, в журнале,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может бытьстатья, фотография, а как, сегодня...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 советского времени.</w:t>
      </w:r>
    </w:p>
    <w:p w14:paraId="01AA4D95"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D6EEDCB"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Нет, я, как, вы знаете нет, в советское время фильмы не нужно было рекламировать. Люди просто моментально узнавали, какой фильм интересный, рассказывали друг другу, реклама не нужна была. А сейчас, сейчас очень широко используеться реклама, особенно на телевидении. Заранее объявляют, какой фильм будет номинирован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Каннском фестивале. Например, последний фильмы режиссера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Никиты Михалкова, они сначала должны быть показаны на кинофестивале, номинируются, они хотят выиграть приз. После этого фильм этот возврщается в Россию и он уже доступен публике. Но об этом фильме рссказывают по телевидению, режиссер заранее дает интервью. Он немного обясняет о чем фильм, какие актеры там будут сниматься и уже снято. Вот таким образом в основном по телевидению.</w:t>
      </w:r>
    </w:p>
    <w:p w14:paraId="23A58C7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109AEA2"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 вы узнали о репертуаре кинотеатров?</w:t>
      </w:r>
    </w:p>
    <w:p w14:paraId="0B7D3FB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F011DAD"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Еще раз?</w:t>
      </w:r>
    </w:p>
    <w:p w14:paraId="48DC4E6A"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6B906CF"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 вы узнавали о репертуаре кинотеатров?</w:t>
      </w:r>
    </w:p>
    <w:p w14:paraId="434705EC"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6BAF698"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Очень просто. Тот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который находился рядом с домом, там просто висел плакат. И там написаны были на неделю все фильмы, какой день, в котором часу, и на целую неделю программа. Как афиша. А те фильмы, которые в городе, обычно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родители говорили мне, потому что город был большой, тогда уже было 2 миллиона человек, и, конечно, родители далеко меня не отпускали гулять одной. Но какие фильмы были популярными в городе обычно родители знали. И иногда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ходили вместе в воскресенье.</w:t>
      </w:r>
    </w:p>
    <w:p w14:paraId="1D92E01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6AC8989"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вот сейчас, после того, как вы переехали в Питер, вы посещаете кино? И если вы посещаете, часто ли, не очень, и т.д.?</w:t>
      </w:r>
    </w:p>
    <w:p w14:paraId="44250DC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C8F8B26"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Первые годы, даже больше, чем годы, первые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наверно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20 лет, или 15 очень часто. Кинотеатры работали, как в советское старое время, традиционно. Видео тоже было очень мало. Потом оно появилось, но на видео были другие фильмы, другого качества, другие темы. А последние годы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люблю ходить. Потому что там не интересный репертуар. В основном этофантазия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слишком громко, громкий стерео звук.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понимаю, почему так некомфортно.</w:t>
      </w:r>
    </w:p>
    <w:p w14:paraId="09DA1F8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0FF92989"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Значит, как бы, в советское время было..</w:t>
      </w:r>
    </w:p>
    <w:p w14:paraId="64BB20EB"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9EAC164"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Было лучше. Мне больше нравилось. Во-первых, не было такой громкости звука, потому что это очень громко для меня, и репертуар был другой, более интересный.</w:t>
      </w:r>
    </w:p>
    <w:p w14:paraId="3E0A1A5B"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4A1E6CF"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помните фильмы во время войны?</w:t>
      </w:r>
    </w:p>
    <w:p w14:paraId="72204D3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C3E4144"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Во время войны.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это старые фильмы, которые сейчас можно увидеть. Они черно-белые, они популярные, но во время войны меня еще не было в живых.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родилась..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могу сказать, что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яих помню,</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их просто знаю, потому что их очень часто показывают по телевидению. Да, это очень хорошие фильмы. Они черно-белые. И очень сняты талантливыми, хорошими режиссерами.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думаю, что сейчас даже современные фильмы о войне они не могут претендовать на лучшее качество.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любим эти старые фильмы.</w:t>
      </w:r>
    </w:p>
    <w:p w14:paraId="5B5AC04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38EE67E"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помните фильмы во времена перестройки?</w:t>
      </w:r>
    </w:p>
    <w:p w14:paraId="5C2D37EE"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DC77C3A"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Во время перестройки, нет. Во время перестройки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ник</w:t>
      </w:r>
      <w:r w:rsidRPr="004A6238">
        <w:rPr>
          <w:rFonts w:ascii="Times New Roman" w:eastAsia="Times New Roman" w:hAnsi="Times New Roman" w:cs="Times New Roman"/>
          <w:color w:val="000000"/>
          <w:sz w:val="27"/>
          <w:szCs w:val="27"/>
        </w:rPr>
        <w:t>a</w:t>
      </w:r>
      <w:r w:rsidRPr="004A6238">
        <w:rPr>
          <w:rFonts w:ascii="Times New Roman" w:eastAsia="Times New Roman" w:hAnsi="Times New Roman" w:cs="Times New Roman"/>
          <w:color w:val="000000"/>
          <w:sz w:val="27"/>
          <w:szCs w:val="27"/>
          <w:lang w:val="ru-RU"/>
        </w:rPr>
        <w:t>ких хороших фильмов не помню. Только до. А все, что после мне не интересно.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думаю, что после перестройки не было хороших фильмов,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советских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 крайней мере.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говорю только 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русских фильмах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сейчас.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Европейское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эта другая тема.</w:t>
      </w:r>
    </w:p>
    <w:p w14:paraId="78F5A3F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029F63D1"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Вы хотели бы ещ</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 xml:space="preserve"> что-нибуть нам рассказать о кино вообще, ваше впечатление о кино?</w:t>
      </w:r>
    </w:p>
    <w:p w14:paraId="37C507CB"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CC8B970"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Конечно, если это будет вам интересно.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 хотела вам назвать фильмы режиссера, нескольких режисс</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ров и несколько фильмов, которые, если вы их не видели,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 вам очень рекомендовала посмотреть. Есть такой режисс</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Николай Николаевич Губенко. Он одно время был даже министром культуры России. </w:t>
      </w:r>
      <w:r w:rsidRPr="004A6238">
        <w:rPr>
          <w:rFonts w:ascii="Times New Roman" w:eastAsia="Times New Roman" w:hAnsi="Times New Roman" w:cs="Times New Roman"/>
          <w:color w:val="000000"/>
          <w:sz w:val="27"/>
          <w:szCs w:val="27"/>
        </w:rPr>
        <w:t xml:space="preserve">Это было до перестройки. </w:t>
      </w:r>
      <w:r w:rsidRPr="004A6238">
        <w:rPr>
          <w:rFonts w:ascii="Times New Roman" w:eastAsia="Times New Roman" w:hAnsi="Times New Roman" w:cs="Times New Roman"/>
          <w:color w:val="000000"/>
          <w:sz w:val="27"/>
          <w:szCs w:val="27"/>
          <w:lang w:val="ru-RU"/>
        </w:rPr>
        <w:t>У него есть очень хорошие фильмы, например фильм называется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Подранки. Подранки - это птица, которую ранил охотник на охоте. То есть, она раненая, но она еще живая. И она борется за то, чтобы жить. В этом фильме рассказывают о детях, которые во время войны потеряли родителей, имеется виду Вторая мировая война, и эти дети живут в детском доме, и об их непростой жизни. Об их преподавателях, которые не являлись професиональными преподавателями,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после войны были раненые, кто офицеры, кто солдаты, они организовали детский дом. И рассказывается о судьбе детей, мальчиков, в этом фильме, которые потеряли родителей на войне. Очень интересный, красивый, хороший фильм. И в этом фильме играет сам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Николай Николаевич Губенко. Он играет воспитателя с непростой судьбой. И в этом фильме снимается его жена, очень известная русская актриса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Жанна Болотова. Она работает, по фильму, по сюжету, преподователем истории и языка в этой школе. Фильм очень красивый, очень серьзный, и лирический. Этот фильм. А потом у него есть другие фильмы, которыея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тоже люблю. Это, например,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жизнь, и сл</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зы, и любовь. Он расказывает о доме престарелых. За городом находится дом, где живут одинокие очень старые люди, у которых уже нет семьи. И за ними ухаживает новый доктор. Этого доктора тоже играет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Жанна Болотова, и она новый сотрудник. Она приезжает в этот дом для престарелых, где мало внимания уделяют пожилым людям,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может быть, не очень хорошо кормят, и она ухаживает за этими людьми. И хочет сделать их более активными. Она много уделяет внимания каждому пациенту. И потом вы видите, как меняется жизнь этих старых людей. Те, кто плохо себя чувствовали и не могли ходить, после инсульта или инфаркта, она им помогает, и они начинают лучше жить, интереснее. Очень интересный фильм. Ещ</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 xml:space="preserve"> у него есть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просто люблю очень этого режисс</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ра. Очень тонкое чувство юмора. Показан. Да, сначала, как фильм называется, фильм называется,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Из жизни отдыхающих. Слово отдыхать, вы знаете, отдыхающий, эти люди, которые поехали отдыхать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Черное море, например на курорт, показан пансионат, поздней осенью,</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Черное море, маленький провинциальний город на курорте, сезон кончился, и вот как эти люди, мужчины и женщины, как они там </w:t>
      </w:r>
      <w:r w:rsidRPr="004A6238">
        <w:rPr>
          <w:rFonts w:ascii="Times New Roman" w:eastAsia="Times New Roman" w:hAnsi="Times New Roman" w:cs="Times New Roman"/>
          <w:color w:val="000000"/>
          <w:sz w:val="27"/>
          <w:szCs w:val="27"/>
          <w:lang w:val="ru-RU"/>
        </w:rPr>
        <w:lastRenderedPageBreak/>
        <w:t>отдыхают, как они знакомятся. Это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лирическая комедия, обычно туда приежают на четыре недели. О любви, и о театре, и о кино, и о жизни людей, когда уже м</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ртвый сезон на курорте.</w:t>
      </w:r>
    </w:p>
    <w:p w14:paraId="5B7EBB2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7DDB8BB"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У вас были любимый актеры, или актрисы?</w:t>
      </w:r>
    </w:p>
    <w:p w14:paraId="0004AC50"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E532C63"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Конечно.</w:t>
      </w:r>
    </w:p>
    <w:p w14:paraId="67DABC10"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D6DA14E"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Кто и почему?</w:t>
      </w:r>
    </w:p>
    <w:p w14:paraId="01D211F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3080865"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Кто и почему - ну,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Ален Делон, потому что он хороший актр и красивый человек.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Ябыла маленькая девочка, школьница, и, конечно, нам очень нравился брюнет с голубыми глазами. А если вы говорите о серьезных актрах, потому что он был не професиональный акт</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 то мне очень нравились в то время работы французского тоже, очень известного акт</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ра, более старшего поколения,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Жана Габена. Вот...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 конечно, нам очень нравился фильм 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Мерлин Монро, да, и вы знаете ее работы, они были очень популярны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нашей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стране. А поэтомуамериканское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тоже было очень популярно, комедии...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Были конечно очень популярные русские актеры и актрисы, всех сейчас назвать не могу, их так много.</w:t>
      </w:r>
    </w:p>
    <w:p w14:paraId="1636F877"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55E6BBAE"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у вас была любимая актриса и любимый актр из советского кино?</w:t>
      </w:r>
    </w:p>
    <w:p w14:paraId="0FBAE2D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0F9E44A1"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 нас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тогда очень популярный был фильм -</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Война и мир, по роману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Толстого,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Федора Бондарчука, режиссера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Федора Бондарчука. И актриса, которая сыграла -</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Савельева, ее фамилияСавельева, она была професиональная балерина, и ее пригласили сыграть роль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Наташи Ростовой. Эта актриса была мной очень любима.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Еще мне очень нравился фильм, по романуБулгакова,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Бег.</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его увидела, когда была в школе. Это фильм двухсерийный. Он расказывает о белой эмиграции во время революции. </w:t>
      </w:r>
      <w:r w:rsidRPr="004A6238">
        <w:rPr>
          <w:rFonts w:ascii="Times New Roman" w:eastAsia="Times New Roman" w:hAnsi="Times New Roman" w:cs="Times New Roman"/>
          <w:color w:val="000000"/>
          <w:sz w:val="27"/>
          <w:szCs w:val="27"/>
          <w:lang w:val="ru-RU"/>
        </w:rPr>
        <w:lastRenderedPageBreak/>
        <w:t>Двухсерийный, его часто показывают по телевидению.Мы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его очень любим. И там играют очень тоже известные актеры, И Ульянов, и Евстигнеев. Знаменитые русские актеры.</w:t>
      </w:r>
    </w:p>
    <w:p w14:paraId="45BB902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795324E"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помните какие нибудь фильмы или посещение кино особенно? Расскажите об этом посещении.</w:t>
      </w:r>
    </w:p>
    <w:p w14:paraId="41B7BEE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1230187"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 Мне очень понравилось, на меня сильное впечатление произвел</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американский фильм, снял его проживающий в Америке, американец итальянского происхождения, назывался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Однажды в Америке. Этот фильм рассказывает об Америке,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наверно, 30ых годов,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думаю 30 годы. Об итальянцах, о детях имигрантов из итальянской диаспоры, которые дружат все вместе, потом как судьба развивается, как становятся взрослыми людьми. Вот этот фильм на меня произвл очень сильное впечатление. Этот фильм, и еще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главную роль играет актер, очень известный в Америке,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Джек Николсон. Он произвел феерическое, вообще, впечатление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всех зрителей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 России. Назывался фильм, он рассказывает о больнице, где находятся на лечении психически неуравновешенные люди,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Пролетая над гнездом кукушки.</w:t>
      </w:r>
    </w:p>
    <w:p w14:paraId="76FE639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83EB57A"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Почему эти фильмы произвели на вас такое впечатление?</w:t>
      </w:r>
    </w:p>
    <w:p w14:paraId="38C4D047"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1770E27"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Потому что они очень интересно рассказывали о необычнах темах в этой жизни. И не важно,американский этот фильм, или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японский, или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французский,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мнение,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люди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везде одинаковые. И на общем человеческом уровне везде проблемы, серьзные проблемы, очень похожи друг на друга. -</w:t>
      </w:r>
    </w:p>
    <w:p w14:paraId="7F66F09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B29C061"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Какие были ваши самые любимые жанры, когда вы были студентами?</w:t>
      </w:r>
    </w:p>
    <w:p w14:paraId="7BC62120"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AF1CB4C"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Конечно фильмы о любви,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мелодрама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комедия.</w:t>
      </w:r>
    </w:p>
    <w:p w14:paraId="29111A6C"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lastRenderedPageBreak/>
        <w:t>Stolz</w:t>
      </w:r>
      <w:r w:rsidRPr="004A6238">
        <w:rPr>
          <w:rFonts w:ascii="Times New Roman" w:eastAsia="Times New Roman" w:hAnsi="Times New Roman" w:cs="Times New Roman"/>
          <w:b/>
          <w:bCs/>
          <w:color w:val="000000"/>
          <w:sz w:val="27"/>
          <w:szCs w:val="27"/>
          <w:lang w:val="ru-RU"/>
        </w:rPr>
        <w:t>:</w:t>
      </w:r>
    </w:p>
    <w:p w14:paraId="102F65CC"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не знаете, какие фильмы? Эти ваши самые любимые фильмы тогда? Ваши любимые фильмы вот в этих из жанра, может быть, или из других жанров.</w:t>
      </w:r>
    </w:p>
    <w:p w14:paraId="0560FE4E"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Ефимова:</w:t>
      </w:r>
    </w:p>
    <w:p w14:paraId="7508BCD7"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Почему нет, но и тогда уже сняли фильмы, 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была еще студентка, вы этот фильм очень хорошо знаете, этот фильм режиссера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Эльдара Рязанова,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 легким паром. Он уже 30 лет идет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 наскаждый Новый год,</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любят этот фильм,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первый раз увидела его, когда была студентка. Потом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люблю</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комедию, а режиссер, если не ошибаюсь, его фамилия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Серый. Он снял только один фильм. Эта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называется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Джентльмены удачи. Она рассказывает.. Кстати, очень интересная история создания этого фильма. Этот режисср был человеком очень эмоциональным, как рассказывают о нем его коллеги, и в какой-то момент он подрался с кем-то и, представляете, его посадили в тюрьму на 5 лет. И когда он вышел оттуда, он снял этот фильм, эту комедию и, видимо, сюжет этого фильма он узнал от своих соседей, где он находился в местах не столь отдаленых. Эта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 том, как пытались украть шлем, старинный, древний, по-моему, чуть ли не Александра Македонского и о том как человек, который, был похож на бандита, а он работает директором детского сада, а его просят изобразить.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чудесный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тоже очень люблю. Потом,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Гайдая.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это все.. С участием актеров, таких как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Миронов,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Андрей Миронов,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Папанов, который озвучивал, вы знаете, мультфильм, волк, про волка и зайца, да,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Ну_погоди. И вот там он озвучивает волка. Но при этом же он очень талантливый киноактер. Поэтому режиссер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Гайдай. Потом режиссер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Мимино, конечно. Так вот,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классику и называю. И там тоже чудесные актеры. К сожалению, один из них, кто играл</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Фрунзик Мкртчян, к сожалению, уже умер этот актер, он был безумно популярен. Помните в этом фильме,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Мимино, он узин, 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Фрунзик Мкртчян</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играет армянина. И вот это сопоставление грузинской и армянской культуры. Они всегда чуть-чуть соперничали. Они похожи и при этом они все-таки разные и вот эта идея режиссер и использвал в этом фильме просто замечательном обрзом, с легким чувством юмора. Сам над ними смется, как они спорят кто лучше, Грузин или Арменин, где красивей и лучше и вкуснее вода и лучше жить. Очень добрый, теплый, хороший, веселый фильм.</w:t>
      </w:r>
    </w:p>
    <w:p w14:paraId="6B41816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B0D816A"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Спасибо огромное за ваше интервью.</w:t>
      </w:r>
    </w:p>
    <w:p w14:paraId="602AA03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Ефимова:</w:t>
      </w:r>
    </w:p>
    <w:p w14:paraId="5E52311B"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rPr>
        <w:lastRenderedPageBreak/>
        <w:t>И вам спасибо.</w:t>
      </w:r>
    </w:p>
    <w:p w14:paraId="1232B6B2" w14:textId="77777777" w:rsidR="004A6238" w:rsidRPr="002A5650" w:rsidRDefault="004A6238">
      <w:pPr>
        <w:rPr>
          <w:lang w:val="sr-Latn-RS"/>
        </w:rPr>
      </w:pPr>
    </w:p>
    <w:sectPr w:rsidR="004A6238" w:rsidRPr="002A565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E8B39" w14:textId="77777777" w:rsidR="0063309A" w:rsidRDefault="0063309A" w:rsidP="00262930">
      <w:pPr>
        <w:spacing w:after="0" w:line="240" w:lineRule="auto"/>
      </w:pPr>
      <w:r>
        <w:separator/>
      </w:r>
    </w:p>
  </w:endnote>
  <w:endnote w:type="continuationSeparator" w:id="0">
    <w:p w14:paraId="25D814DD" w14:textId="77777777" w:rsidR="0063309A" w:rsidRDefault="0063309A" w:rsidP="0026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7D03C" w14:textId="77777777" w:rsidR="0063309A" w:rsidRDefault="0063309A" w:rsidP="00262930">
      <w:pPr>
        <w:spacing w:after="0" w:line="240" w:lineRule="auto"/>
      </w:pPr>
      <w:r>
        <w:separator/>
      </w:r>
    </w:p>
  </w:footnote>
  <w:footnote w:type="continuationSeparator" w:id="0">
    <w:p w14:paraId="36A7DEC4" w14:textId="77777777" w:rsidR="0063309A" w:rsidRDefault="0063309A" w:rsidP="002629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036D7" w14:textId="77777777" w:rsidR="00262930" w:rsidRDefault="00262930" w:rsidP="00066ED8">
    <w:pPr>
      <w:pStyle w:val="Header"/>
      <w:framePr w:wrap="none" w:vAnchor="text" w:hAnchor="margin" w:xAlign="right" w:y="1"/>
      <w:rPr>
        <w:ins w:id="25" w:author="A Prokhorov" w:date="2016-07-04T05:38:00Z"/>
        <w:rStyle w:val="PageNumber"/>
      </w:rPr>
    </w:pPr>
    <w:ins w:id="26" w:author="A Prokhorov" w:date="2016-07-04T05:38:00Z">
      <w:r>
        <w:rPr>
          <w:rStyle w:val="PageNumber"/>
        </w:rPr>
        <w:fldChar w:fldCharType="begin"/>
      </w:r>
      <w:r>
        <w:rPr>
          <w:rStyle w:val="PageNumber"/>
        </w:rPr>
        <w:instrText xml:space="preserve">PAGE  </w:instrText>
      </w:r>
      <w:r>
        <w:rPr>
          <w:rStyle w:val="PageNumber"/>
        </w:rPr>
        <w:fldChar w:fldCharType="end"/>
      </w:r>
    </w:ins>
  </w:p>
  <w:p w14:paraId="3DC2FC92" w14:textId="77777777" w:rsidR="00262930" w:rsidRDefault="00262930" w:rsidP="00262930">
    <w:pPr>
      <w:pStyle w:val="Header"/>
      <w:ind w:right="360"/>
      <w:pPrChange w:id="27" w:author="A Prokhorov" w:date="2016-07-04T05:38:00Z">
        <w:pPr>
          <w:pStyle w:val="Header"/>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5A9B" w14:textId="77777777" w:rsidR="00262930" w:rsidRDefault="00262930" w:rsidP="00066ED8">
    <w:pPr>
      <w:pStyle w:val="Header"/>
      <w:framePr w:wrap="none" w:vAnchor="text" w:hAnchor="margin" w:xAlign="right" w:y="1"/>
      <w:rPr>
        <w:ins w:id="28" w:author="A Prokhorov" w:date="2016-07-04T05:38:00Z"/>
        <w:rStyle w:val="PageNumber"/>
      </w:rPr>
    </w:pPr>
    <w:ins w:id="29" w:author="A Prokhorov" w:date="2016-07-04T05:38:00Z">
      <w:r>
        <w:rPr>
          <w:rStyle w:val="PageNumber"/>
        </w:rPr>
        <w:fldChar w:fldCharType="begin"/>
      </w:r>
      <w:r>
        <w:rPr>
          <w:rStyle w:val="PageNumber"/>
        </w:rPr>
        <w:instrText xml:space="preserve">PAGE  </w:instrText>
      </w:r>
    </w:ins>
    <w:r>
      <w:rPr>
        <w:rStyle w:val="PageNumber"/>
      </w:rPr>
      <w:fldChar w:fldCharType="separate"/>
    </w:r>
    <w:r w:rsidR="00AE2AE9">
      <w:rPr>
        <w:rStyle w:val="PageNumber"/>
        <w:noProof/>
      </w:rPr>
      <w:t>13</w:t>
    </w:r>
    <w:ins w:id="30" w:author="A Prokhorov" w:date="2016-07-04T05:38:00Z">
      <w:r>
        <w:rPr>
          <w:rStyle w:val="PageNumber"/>
        </w:rPr>
        <w:fldChar w:fldCharType="end"/>
      </w:r>
    </w:ins>
  </w:p>
  <w:p w14:paraId="29C2CBEF" w14:textId="77777777" w:rsidR="00262930" w:rsidRDefault="00262930" w:rsidP="00262930">
    <w:pPr>
      <w:pStyle w:val="Header"/>
      <w:ind w:right="360"/>
      <w:pPrChange w:id="31" w:author="A Prokhorov" w:date="2016-07-04T05:38:00Z">
        <w:pPr>
          <w:pStyle w:val="Header"/>
        </w:pPr>
      </w:pPrChange>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 Prokhorov">
    <w15:presenceInfo w15:providerId="Windows Live" w15:userId="af2c3397711d1e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238"/>
    <w:rsid w:val="00095ACC"/>
    <w:rsid w:val="00262930"/>
    <w:rsid w:val="002A5650"/>
    <w:rsid w:val="004A6238"/>
    <w:rsid w:val="0063309A"/>
    <w:rsid w:val="0099364F"/>
    <w:rsid w:val="00AE2AE9"/>
    <w:rsid w:val="00B0501C"/>
    <w:rsid w:val="00B160A2"/>
    <w:rsid w:val="00B8019C"/>
    <w:rsid w:val="00BB0649"/>
    <w:rsid w:val="00E2328B"/>
    <w:rsid w:val="00E45B3D"/>
    <w:rsid w:val="00F65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B54E"/>
  <w15:chartTrackingRefBased/>
  <w15:docId w15:val="{57183340-F5F2-492E-8573-F2222EE1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62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62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6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6238"/>
  </w:style>
  <w:style w:type="character" w:customStyle="1" w:styleId="perssing">
    <w:name w:val="perssing"/>
    <w:basedOn w:val="DefaultParagraphFont"/>
    <w:rsid w:val="004A6238"/>
  </w:style>
  <w:style w:type="character" w:customStyle="1" w:styleId="place">
    <w:name w:val="place"/>
    <w:basedOn w:val="DefaultParagraphFont"/>
    <w:rsid w:val="004A6238"/>
  </w:style>
  <w:style w:type="character" w:customStyle="1" w:styleId="lex">
    <w:name w:val="lex"/>
    <w:basedOn w:val="DefaultParagraphFont"/>
    <w:rsid w:val="004A6238"/>
  </w:style>
  <w:style w:type="character" w:customStyle="1" w:styleId="persplur">
    <w:name w:val="persplur"/>
    <w:basedOn w:val="DefaultParagraphFont"/>
    <w:rsid w:val="004A6238"/>
  </w:style>
  <w:style w:type="character" w:customStyle="1" w:styleId="posssing">
    <w:name w:val="posssing"/>
    <w:basedOn w:val="DefaultParagraphFont"/>
    <w:rsid w:val="004A6238"/>
  </w:style>
  <w:style w:type="character" w:customStyle="1" w:styleId="nationalcinema">
    <w:name w:val="nationalcinema"/>
    <w:basedOn w:val="DefaultParagraphFont"/>
    <w:rsid w:val="004A6238"/>
  </w:style>
  <w:style w:type="character" w:customStyle="1" w:styleId="person">
    <w:name w:val="person"/>
    <w:basedOn w:val="DefaultParagraphFont"/>
    <w:rsid w:val="004A6238"/>
  </w:style>
  <w:style w:type="character" w:customStyle="1" w:styleId="Title1">
    <w:name w:val="Title1"/>
    <w:basedOn w:val="DefaultParagraphFont"/>
    <w:rsid w:val="004A6238"/>
  </w:style>
  <w:style w:type="character" w:customStyle="1" w:styleId="collective">
    <w:name w:val="collective"/>
    <w:basedOn w:val="DefaultParagraphFont"/>
    <w:rsid w:val="004A6238"/>
  </w:style>
  <w:style w:type="character" w:customStyle="1" w:styleId="possplur">
    <w:name w:val="possplur"/>
    <w:basedOn w:val="DefaultParagraphFont"/>
    <w:rsid w:val="004A6238"/>
  </w:style>
  <w:style w:type="character" w:customStyle="1" w:styleId="genre">
    <w:name w:val="genre"/>
    <w:basedOn w:val="DefaultParagraphFont"/>
    <w:rsid w:val="004A6238"/>
  </w:style>
  <w:style w:type="character" w:customStyle="1" w:styleId="nonlex">
    <w:name w:val="nonlex"/>
    <w:basedOn w:val="DefaultParagraphFont"/>
    <w:rsid w:val="004A6238"/>
  </w:style>
  <w:style w:type="character" w:customStyle="1" w:styleId="epit">
    <w:name w:val="epit"/>
    <w:basedOn w:val="DefaultParagraphFont"/>
    <w:rsid w:val="004A6238"/>
  </w:style>
  <w:style w:type="paragraph" w:styleId="BalloonText">
    <w:name w:val="Balloon Text"/>
    <w:basedOn w:val="Normal"/>
    <w:link w:val="BalloonTextChar"/>
    <w:uiPriority w:val="99"/>
    <w:semiHidden/>
    <w:unhideWhenUsed/>
    <w:rsid w:val="0026293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2930"/>
    <w:rPr>
      <w:rFonts w:ascii="Times New Roman" w:hAnsi="Times New Roman" w:cs="Times New Roman"/>
      <w:sz w:val="18"/>
      <w:szCs w:val="18"/>
    </w:rPr>
  </w:style>
  <w:style w:type="paragraph" w:styleId="Header">
    <w:name w:val="header"/>
    <w:basedOn w:val="Normal"/>
    <w:link w:val="HeaderChar"/>
    <w:uiPriority w:val="99"/>
    <w:unhideWhenUsed/>
    <w:rsid w:val="00262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930"/>
  </w:style>
  <w:style w:type="character" w:styleId="PageNumber">
    <w:name w:val="page number"/>
    <w:basedOn w:val="DefaultParagraphFont"/>
    <w:uiPriority w:val="99"/>
    <w:semiHidden/>
    <w:unhideWhenUsed/>
    <w:rsid w:val="00262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8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22</Pages>
  <Words>5175</Words>
  <Characters>29500</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A Prokhorov</cp:lastModifiedBy>
  <cp:revision>4</cp:revision>
  <dcterms:created xsi:type="dcterms:W3CDTF">2016-07-04T02:25:00Z</dcterms:created>
  <dcterms:modified xsi:type="dcterms:W3CDTF">2016-07-04T03:12:00Z</dcterms:modified>
</cp:coreProperties>
</file>