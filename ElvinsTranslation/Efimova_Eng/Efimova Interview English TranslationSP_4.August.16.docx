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8EAEE"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Change w:id="0" w:author="Thomas Elvins" w:date="2016-08-04T15:00:00Z">
            <w:rPr>
              <w:rFonts w:ascii="Times New Roman" w:eastAsia="Times New Roman" w:hAnsi="Times New Roman" w:cs="Times New Roman"/>
              <w:b/>
              <w:bCs/>
              <w:color w:val="000000"/>
              <w:sz w:val="27"/>
              <w:szCs w:val="27"/>
            </w:rPr>
          </w:rPrChange>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55899B6E" w14:textId="77777777" w:rsidR="004A6238" w:rsidRP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Change w:id="1" w:author="Thomas Elvins" w:date="2016-08-04T15:00:00Z">
            <w:rPr>
              <w:rFonts w:ascii="Times New Roman" w:eastAsia="Times New Roman" w:hAnsi="Times New Roman" w:cs="Times New Roman"/>
              <w:color w:val="000000"/>
              <w:sz w:val="27"/>
              <w:szCs w:val="27"/>
              <w:lang w:val="ru-RU"/>
            </w:rPr>
          </w:rPrChange>
        </w:rPr>
      </w:pPr>
      <w:r w:rsidRPr="004A6238">
        <w:rPr>
          <w:rFonts w:ascii="Times New Roman" w:eastAsia="Times New Roman" w:hAnsi="Times New Roman" w:cs="Times New Roman"/>
          <w:color w:val="000000"/>
          <w:sz w:val="27"/>
          <w:szCs w:val="27"/>
          <w:lang w:val="ru-RU"/>
        </w:rPr>
        <w:t>Мы берем у вас интервью для кино-проекта, который изучает общественную, политическую и культурную историю России через фильмы. Мы хотели бы, чтобы Вы рассказали нам о Ваших воспоминаниях от посещения кино нас особенно интересуют детали. На основании Ваших ответов мы напишем эссе, в котором мы проанализируем результаты опроса и напишем о посещении кинотеатров в России. Цель этого интервью для нас--узнать как можно больше о конкретных людях и месте кино в их жизни. Большое спасибо за Вашу готовность поделиться вашими воспоминаниями и за Вашу помощь нам. Это интервью будет доступно для прослушивания на интернет-сайте кино-проекта. Если</w:t>
      </w:r>
      <w:r w:rsidRPr="00881103">
        <w:rPr>
          <w:rFonts w:ascii="Times New Roman" w:eastAsia="Times New Roman" w:hAnsi="Times New Roman" w:cs="Times New Roman"/>
          <w:color w:val="000000"/>
          <w:sz w:val="27"/>
          <w:szCs w:val="27"/>
          <w:rPrChange w:id="2"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вы</w:t>
      </w:r>
      <w:r w:rsidRPr="00881103">
        <w:rPr>
          <w:rFonts w:ascii="Times New Roman" w:eastAsia="Times New Roman" w:hAnsi="Times New Roman" w:cs="Times New Roman"/>
          <w:color w:val="000000"/>
          <w:sz w:val="27"/>
          <w:szCs w:val="27"/>
          <w:rPrChange w:id="3"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не</w:t>
      </w:r>
      <w:r w:rsidRPr="00881103">
        <w:rPr>
          <w:rFonts w:ascii="Times New Roman" w:eastAsia="Times New Roman" w:hAnsi="Times New Roman" w:cs="Times New Roman"/>
          <w:color w:val="000000"/>
          <w:sz w:val="27"/>
          <w:szCs w:val="27"/>
          <w:rPrChange w:id="4"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против</w:t>
      </w:r>
      <w:r w:rsidRPr="00881103">
        <w:rPr>
          <w:rFonts w:ascii="Times New Roman" w:eastAsia="Times New Roman" w:hAnsi="Times New Roman" w:cs="Times New Roman"/>
          <w:color w:val="000000"/>
          <w:sz w:val="27"/>
          <w:szCs w:val="27"/>
          <w:rPrChange w:id="5"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давайте</w:t>
      </w:r>
      <w:r w:rsidRPr="00881103">
        <w:rPr>
          <w:rFonts w:ascii="Times New Roman" w:eastAsia="Times New Roman" w:hAnsi="Times New Roman" w:cs="Times New Roman"/>
          <w:color w:val="000000"/>
          <w:sz w:val="27"/>
          <w:szCs w:val="27"/>
          <w:rPrChange w:id="6"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начнем</w:t>
      </w:r>
      <w:r w:rsidRPr="00881103">
        <w:rPr>
          <w:rFonts w:ascii="Times New Roman" w:eastAsia="Times New Roman" w:hAnsi="Times New Roman" w:cs="Times New Roman"/>
          <w:color w:val="000000"/>
          <w:sz w:val="27"/>
          <w:szCs w:val="27"/>
          <w:rPrChange w:id="7" w:author="Thomas Elvins" w:date="2016-08-04T15:00:00Z">
            <w:rPr>
              <w:rFonts w:ascii="Times New Roman" w:eastAsia="Times New Roman" w:hAnsi="Times New Roman" w:cs="Times New Roman"/>
              <w:color w:val="000000"/>
              <w:sz w:val="27"/>
              <w:szCs w:val="27"/>
              <w:lang w:val="ru-RU"/>
            </w:rPr>
          </w:rPrChange>
        </w:rPr>
        <w:t>.</w:t>
      </w:r>
    </w:p>
    <w:p w14:paraId="1B1CA541" w14:textId="77777777" w:rsidR="002A5650"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We’re conducting an interview with you for a film project that analyzes the general, political, and cultural history of Russia through film.  We would like for you to tell us about your memories of going to the movies and we’re particularly interested in the details.  On the basis of your answers we will write an essay, in which we will analyze the results of the questionnaire and write about moviegoing in Russia.  The goal of this interview for us is to learn as much as we are able about individual people and the place of the movies in their lives.  Thank you very much for your readiness do share your memories with us and also for helping us.  This interview will be added for listening on the film project’s website.  If you’re not against it, then let’s begin.  </w:t>
      </w:r>
    </w:p>
    <w:p w14:paraId="34FC5D5F"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Change w:id="8" w:author="Thomas Elvins" w:date="2016-08-04T15:00:00Z">
            <w:rPr>
              <w:rFonts w:ascii="Times New Roman" w:eastAsia="Times New Roman" w:hAnsi="Times New Roman" w:cs="Times New Roman"/>
              <w:b/>
              <w:bCs/>
              <w:color w:val="000000"/>
              <w:sz w:val="27"/>
              <w:szCs w:val="27"/>
              <w:lang w:val="ru-RU"/>
            </w:rPr>
          </w:rPrChange>
        </w:rPr>
      </w:pPr>
      <w:r w:rsidRPr="004A6238">
        <w:rPr>
          <w:rFonts w:ascii="Times New Roman" w:eastAsia="Times New Roman" w:hAnsi="Times New Roman" w:cs="Times New Roman"/>
          <w:b/>
          <w:bCs/>
          <w:color w:val="000000"/>
          <w:sz w:val="27"/>
          <w:szCs w:val="27"/>
          <w:lang w:val="ru-RU"/>
        </w:rPr>
        <w:t>Ефимова</w:t>
      </w:r>
      <w:r w:rsidRPr="00881103">
        <w:rPr>
          <w:rFonts w:ascii="Times New Roman" w:eastAsia="Times New Roman" w:hAnsi="Times New Roman" w:cs="Times New Roman"/>
          <w:b/>
          <w:bCs/>
          <w:color w:val="000000"/>
          <w:sz w:val="27"/>
          <w:szCs w:val="27"/>
          <w:rPrChange w:id="9" w:author="Thomas Elvins" w:date="2016-08-04T15:00:00Z">
            <w:rPr>
              <w:rFonts w:ascii="Times New Roman" w:eastAsia="Times New Roman" w:hAnsi="Times New Roman" w:cs="Times New Roman"/>
              <w:b/>
              <w:bCs/>
              <w:color w:val="000000"/>
              <w:sz w:val="27"/>
              <w:szCs w:val="27"/>
              <w:lang w:val="ru-RU"/>
            </w:rPr>
          </w:rPrChange>
        </w:rPr>
        <w:t>:</w:t>
      </w:r>
    </w:p>
    <w:p w14:paraId="5096C62D" w14:textId="77777777" w:rsidR="004A6238" w:rsidRP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Change w:id="10" w:author="Thomas Elvins" w:date="2016-08-04T15:00:00Z">
            <w:rPr>
              <w:rFonts w:ascii="Times New Roman" w:eastAsia="Times New Roman" w:hAnsi="Times New Roman" w:cs="Times New Roman"/>
              <w:color w:val="000000"/>
              <w:sz w:val="27"/>
              <w:szCs w:val="27"/>
              <w:lang w:val="ru-RU"/>
            </w:rPr>
          </w:rPrChange>
        </w:rPr>
      </w:pPr>
      <w:r w:rsidRPr="004A6238">
        <w:rPr>
          <w:rFonts w:ascii="Times New Roman" w:eastAsia="Times New Roman" w:hAnsi="Times New Roman" w:cs="Times New Roman"/>
          <w:color w:val="000000"/>
          <w:sz w:val="27"/>
          <w:szCs w:val="27"/>
          <w:lang w:val="ru-RU"/>
        </w:rPr>
        <w:t>Давайте</w:t>
      </w:r>
      <w:r w:rsidRPr="00881103">
        <w:rPr>
          <w:rFonts w:ascii="Times New Roman" w:eastAsia="Times New Roman" w:hAnsi="Times New Roman" w:cs="Times New Roman"/>
          <w:color w:val="000000"/>
          <w:sz w:val="27"/>
          <w:szCs w:val="27"/>
          <w:rPrChange w:id="11" w:author="Thomas Elvins" w:date="2016-08-04T15:00:00Z">
            <w:rPr>
              <w:rFonts w:ascii="Times New Roman" w:eastAsia="Times New Roman" w:hAnsi="Times New Roman" w:cs="Times New Roman"/>
              <w:color w:val="000000"/>
              <w:sz w:val="27"/>
              <w:szCs w:val="27"/>
              <w:lang w:val="ru-RU"/>
            </w:rPr>
          </w:rPrChange>
        </w:rPr>
        <w:t>.</w:t>
      </w:r>
    </w:p>
    <w:p w14:paraId="433D7CD2" w14:textId="77777777" w:rsidR="0099364F" w:rsidRPr="00881103" w:rsidRDefault="0099364F"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Change w:id="12" w:author="Thomas Elvins" w:date="2016-08-04T15:00:00Z">
            <w:rPr>
              <w:rFonts w:ascii="Times New Roman" w:eastAsia="Times New Roman" w:hAnsi="Times New Roman" w:cs="Times New Roman"/>
              <w:color w:val="000000"/>
              <w:sz w:val="27"/>
              <w:szCs w:val="27"/>
            </w:rPr>
          </w:rPrChange>
        </w:rPr>
      </w:pPr>
      <w:r>
        <w:rPr>
          <w:rFonts w:ascii="Times New Roman" w:eastAsia="Times New Roman" w:hAnsi="Times New Roman" w:cs="Times New Roman"/>
          <w:color w:val="000000"/>
          <w:sz w:val="27"/>
          <w:szCs w:val="27"/>
        </w:rPr>
        <w:t>Let</w:t>
      </w:r>
      <w:r w:rsidRPr="00881103">
        <w:rPr>
          <w:rFonts w:ascii="Times New Roman" w:eastAsia="Times New Roman" w:hAnsi="Times New Roman" w:cs="Times New Roman"/>
          <w:color w:val="000000"/>
          <w:sz w:val="27"/>
          <w:szCs w:val="27"/>
          <w:lang w:val="ru-RU"/>
          <w:rPrChange w:id="13" w:author="Thomas Elvins" w:date="2016-08-04T15:00:00Z">
            <w:rPr>
              <w:rFonts w:ascii="Times New Roman" w:eastAsia="Times New Roman" w:hAnsi="Times New Roman" w:cs="Times New Roman"/>
              <w:color w:val="000000"/>
              <w:sz w:val="27"/>
              <w:szCs w:val="27"/>
            </w:rPr>
          </w:rPrChange>
        </w:rPr>
        <w:t>’</w:t>
      </w:r>
      <w:r>
        <w:rPr>
          <w:rFonts w:ascii="Times New Roman" w:eastAsia="Times New Roman" w:hAnsi="Times New Roman" w:cs="Times New Roman"/>
          <w:color w:val="000000"/>
          <w:sz w:val="27"/>
          <w:szCs w:val="27"/>
        </w:rPr>
        <w:t>s</w:t>
      </w:r>
      <w:r w:rsidRPr="00881103">
        <w:rPr>
          <w:rFonts w:ascii="Times New Roman" w:eastAsia="Times New Roman" w:hAnsi="Times New Roman" w:cs="Times New Roman"/>
          <w:color w:val="000000"/>
          <w:sz w:val="27"/>
          <w:szCs w:val="27"/>
          <w:lang w:val="ru-RU"/>
          <w:rPrChange w:id="14" w:author="Thomas Elvins" w:date="2016-08-04T15:00:00Z">
            <w:rPr>
              <w:rFonts w:ascii="Times New Roman" w:eastAsia="Times New Roman" w:hAnsi="Times New Roman" w:cs="Times New Roman"/>
              <w:color w:val="000000"/>
              <w:sz w:val="27"/>
              <w:szCs w:val="27"/>
            </w:rPr>
          </w:rPrChange>
        </w:rPr>
        <w:t xml:space="preserve"> </w:t>
      </w:r>
      <w:r>
        <w:rPr>
          <w:rFonts w:ascii="Times New Roman" w:eastAsia="Times New Roman" w:hAnsi="Times New Roman" w:cs="Times New Roman"/>
          <w:color w:val="000000"/>
          <w:sz w:val="27"/>
          <w:szCs w:val="27"/>
        </w:rPr>
        <w:t>begin</w:t>
      </w:r>
      <w:r w:rsidRPr="00881103">
        <w:rPr>
          <w:rFonts w:ascii="Times New Roman" w:eastAsia="Times New Roman" w:hAnsi="Times New Roman" w:cs="Times New Roman"/>
          <w:color w:val="000000"/>
          <w:sz w:val="27"/>
          <w:szCs w:val="27"/>
          <w:lang w:val="ru-RU"/>
          <w:rPrChange w:id="15" w:author="Thomas Elvins" w:date="2016-08-04T15:00:00Z">
            <w:rPr>
              <w:rFonts w:ascii="Times New Roman" w:eastAsia="Times New Roman" w:hAnsi="Times New Roman" w:cs="Times New Roman"/>
              <w:color w:val="000000"/>
              <w:sz w:val="27"/>
              <w:szCs w:val="27"/>
            </w:rPr>
          </w:rPrChange>
        </w:rPr>
        <w:t xml:space="preserve">.  </w:t>
      </w:r>
    </w:p>
    <w:p w14:paraId="28EA614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2A2A43B"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Расскажите нам, когда и где вы выросли.</w:t>
      </w:r>
    </w:p>
    <w:p w14:paraId="74833130"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Tell us, when and where were you born?</w:t>
      </w:r>
    </w:p>
    <w:p w14:paraId="680302C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68DC44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Меня зовут Светлана Николаевна Ефимова.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работаю преподавателем русского языка как иностранного практически всю свою жизнь.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родилась в 1956 году в маленьком городеНиколаев. Этот город находится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Украине. Это морской город. Там строят и делают корабли, итак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родилась на Украине.</w:t>
      </w:r>
    </w:p>
    <w:p w14:paraId="17B00F5F" w14:textId="02DC9C79" w:rsidR="00BB0649" w:rsidRPr="00BB0649" w:rsidRDefault="00E2328B"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My name is Svetlana Nikola</w:t>
      </w:r>
      <w:del w:id="16" w:author="A Prokhorov" w:date="2016-07-04T05:27:00Z">
        <w:r w:rsidDel="00262930">
          <w:rPr>
            <w:rFonts w:ascii="Times New Roman" w:eastAsia="Times New Roman" w:hAnsi="Times New Roman" w:cs="Times New Roman"/>
            <w:color w:val="000000"/>
            <w:sz w:val="27"/>
            <w:szCs w:val="27"/>
          </w:rPr>
          <w:delText>y</w:delText>
        </w:r>
      </w:del>
      <w:r w:rsidR="00BB0649">
        <w:rPr>
          <w:rFonts w:ascii="Times New Roman" w:eastAsia="Times New Roman" w:hAnsi="Times New Roman" w:cs="Times New Roman"/>
          <w:color w:val="000000"/>
          <w:sz w:val="27"/>
          <w:szCs w:val="27"/>
        </w:rPr>
        <w:t>evna Efimova.  I’ve been working as a professor of Russian as a foreign language for practically my whole life.  I was born in 1956 in a little town called Nikola</w:t>
      </w:r>
      <w:del w:id="17" w:author="A Prokhorov" w:date="2016-07-04T05:27:00Z">
        <w:r w:rsidR="00BB0649" w:rsidDel="00262930">
          <w:rPr>
            <w:rFonts w:ascii="Times New Roman" w:eastAsia="Times New Roman" w:hAnsi="Times New Roman" w:cs="Times New Roman"/>
            <w:color w:val="000000"/>
            <w:sz w:val="27"/>
            <w:szCs w:val="27"/>
          </w:rPr>
          <w:delText>y</w:delText>
        </w:r>
      </w:del>
      <w:r w:rsidR="00BB0649">
        <w:rPr>
          <w:rFonts w:ascii="Times New Roman" w:eastAsia="Times New Roman" w:hAnsi="Times New Roman" w:cs="Times New Roman"/>
          <w:color w:val="000000"/>
          <w:sz w:val="27"/>
          <w:szCs w:val="27"/>
        </w:rPr>
        <w:t>ev.  This</w:t>
      </w:r>
      <w:r w:rsidR="00BB0649" w:rsidRPr="00881103">
        <w:rPr>
          <w:rFonts w:ascii="Times New Roman" w:eastAsia="Times New Roman" w:hAnsi="Times New Roman" w:cs="Times New Roman"/>
          <w:color w:val="000000"/>
          <w:sz w:val="27"/>
          <w:szCs w:val="27"/>
          <w:rPrChange w:id="18" w:author="Thomas Elvins" w:date="2016-08-04T15:00:00Z">
            <w:rPr>
              <w:rFonts w:ascii="Times New Roman" w:eastAsia="Times New Roman" w:hAnsi="Times New Roman" w:cs="Times New Roman"/>
              <w:color w:val="000000"/>
              <w:sz w:val="27"/>
              <w:szCs w:val="27"/>
              <w:lang w:val="ru-RU"/>
            </w:rPr>
          </w:rPrChange>
        </w:rPr>
        <w:t xml:space="preserve"> </w:t>
      </w:r>
      <w:r w:rsidR="00BB0649">
        <w:rPr>
          <w:rFonts w:ascii="Times New Roman" w:eastAsia="Times New Roman" w:hAnsi="Times New Roman" w:cs="Times New Roman"/>
          <w:color w:val="000000"/>
          <w:sz w:val="27"/>
          <w:szCs w:val="27"/>
        </w:rPr>
        <w:t>town</w:t>
      </w:r>
      <w:r w:rsidR="00BB0649" w:rsidRPr="00881103">
        <w:rPr>
          <w:rFonts w:ascii="Times New Roman" w:eastAsia="Times New Roman" w:hAnsi="Times New Roman" w:cs="Times New Roman"/>
          <w:color w:val="000000"/>
          <w:sz w:val="27"/>
          <w:szCs w:val="27"/>
          <w:rPrChange w:id="19" w:author="Thomas Elvins" w:date="2016-08-04T15:00:00Z">
            <w:rPr>
              <w:rFonts w:ascii="Times New Roman" w:eastAsia="Times New Roman" w:hAnsi="Times New Roman" w:cs="Times New Roman"/>
              <w:color w:val="000000"/>
              <w:sz w:val="27"/>
              <w:szCs w:val="27"/>
              <w:lang w:val="ru-RU"/>
            </w:rPr>
          </w:rPrChange>
        </w:rPr>
        <w:t xml:space="preserve"> </w:t>
      </w:r>
      <w:r w:rsidR="00BB0649">
        <w:rPr>
          <w:rFonts w:ascii="Times New Roman" w:eastAsia="Times New Roman" w:hAnsi="Times New Roman" w:cs="Times New Roman"/>
          <w:color w:val="000000"/>
          <w:sz w:val="27"/>
          <w:szCs w:val="27"/>
        </w:rPr>
        <w:t>is</w:t>
      </w:r>
      <w:r w:rsidR="00BB0649" w:rsidRPr="00881103">
        <w:rPr>
          <w:rFonts w:ascii="Times New Roman" w:eastAsia="Times New Roman" w:hAnsi="Times New Roman" w:cs="Times New Roman"/>
          <w:color w:val="000000"/>
          <w:sz w:val="27"/>
          <w:szCs w:val="27"/>
          <w:rPrChange w:id="20" w:author="Thomas Elvins" w:date="2016-08-04T15:00:00Z">
            <w:rPr>
              <w:rFonts w:ascii="Times New Roman" w:eastAsia="Times New Roman" w:hAnsi="Times New Roman" w:cs="Times New Roman"/>
              <w:color w:val="000000"/>
              <w:sz w:val="27"/>
              <w:szCs w:val="27"/>
              <w:lang w:val="ru-RU"/>
            </w:rPr>
          </w:rPrChange>
        </w:rPr>
        <w:t xml:space="preserve"> </w:t>
      </w:r>
      <w:r w:rsidR="00BB0649">
        <w:rPr>
          <w:rFonts w:ascii="Times New Roman" w:eastAsia="Times New Roman" w:hAnsi="Times New Roman" w:cs="Times New Roman"/>
          <w:color w:val="000000"/>
          <w:sz w:val="27"/>
          <w:szCs w:val="27"/>
        </w:rPr>
        <w:t>located</w:t>
      </w:r>
      <w:r w:rsidR="00BB0649" w:rsidRPr="00881103">
        <w:rPr>
          <w:rFonts w:ascii="Times New Roman" w:eastAsia="Times New Roman" w:hAnsi="Times New Roman" w:cs="Times New Roman"/>
          <w:color w:val="000000"/>
          <w:sz w:val="27"/>
          <w:szCs w:val="27"/>
          <w:rPrChange w:id="21" w:author="Thomas Elvins" w:date="2016-08-04T15:00:00Z">
            <w:rPr>
              <w:rFonts w:ascii="Times New Roman" w:eastAsia="Times New Roman" w:hAnsi="Times New Roman" w:cs="Times New Roman"/>
              <w:color w:val="000000"/>
              <w:sz w:val="27"/>
              <w:szCs w:val="27"/>
              <w:lang w:val="ru-RU"/>
            </w:rPr>
          </w:rPrChange>
        </w:rPr>
        <w:t xml:space="preserve"> </w:t>
      </w:r>
      <w:r w:rsidR="00BB0649">
        <w:rPr>
          <w:rFonts w:ascii="Times New Roman" w:eastAsia="Times New Roman" w:hAnsi="Times New Roman" w:cs="Times New Roman"/>
          <w:color w:val="000000"/>
          <w:sz w:val="27"/>
          <w:szCs w:val="27"/>
        </w:rPr>
        <w:t>in</w:t>
      </w:r>
      <w:r w:rsidR="00BB0649" w:rsidRPr="00881103">
        <w:rPr>
          <w:rFonts w:ascii="Times New Roman" w:eastAsia="Times New Roman" w:hAnsi="Times New Roman" w:cs="Times New Roman"/>
          <w:color w:val="000000"/>
          <w:sz w:val="27"/>
          <w:szCs w:val="27"/>
          <w:rPrChange w:id="22" w:author="Thomas Elvins" w:date="2016-08-04T15:00:00Z">
            <w:rPr>
              <w:rFonts w:ascii="Times New Roman" w:eastAsia="Times New Roman" w:hAnsi="Times New Roman" w:cs="Times New Roman"/>
              <w:color w:val="000000"/>
              <w:sz w:val="27"/>
              <w:szCs w:val="27"/>
              <w:lang w:val="ru-RU"/>
            </w:rPr>
          </w:rPrChange>
        </w:rPr>
        <w:t xml:space="preserve"> </w:t>
      </w:r>
      <w:r w:rsidR="00BB0649">
        <w:rPr>
          <w:rFonts w:ascii="Times New Roman" w:eastAsia="Times New Roman" w:hAnsi="Times New Roman" w:cs="Times New Roman"/>
          <w:color w:val="000000"/>
          <w:sz w:val="27"/>
          <w:szCs w:val="27"/>
        </w:rPr>
        <w:t>Ukraine</w:t>
      </w:r>
      <w:r w:rsidR="00BB0649" w:rsidRPr="00881103">
        <w:rPr>
          <w:rFonts w:ascii="Times New Roman" w:eastAsia="Times New Roman" w:hAnsi="Times New Roman" w:cs="Times New Roman"/>
          <w:color w:val="000000"/>
          <w:sz w:val="27"/>
          <w:szCs w:val="27"/>
          <w:rPrChange w:id="23" w:author="Thomas Elvins" w:date="2016-08-04T15:00:00Z">
            <w:rPr>
              <w:rFonts w:ascii="Times New Roman" w:eastAsia="Times New Roman" w:hAnsi="Times New Roman" w:cs="Times New Roman"/>
              <w:color w:val="000000"/>
              <w:sz w:val="27"/>
              <w:szCs w:val="27"/>
              <w:lang w:val="ru-RU"/>
            </w:rPr>
          </w:rPrChange>
        </w:rPr>
        <w:t xml:space="preserve">.  </w:t>
      </w:r>
      <w:r w:rsidR="00BB0649">
        <w:rPr>
          <w:rFonts w:ascii="Times New Roman" w:eastAsia="Times New Roman" w:hAnsi="Times New Roman" w:cs="Times New Roman"/>
          <w:color w:val="000000"/>
          <w:sz w:val="27"/>
          <w:szCs w:val="27"/>
        </w:rPr>
        <w:t>It</w:t>
      </w:r>
      <w:r w:rsidR="00BB0649" w:rsidRPr="00BB0649">
        <w:rPr>
          <w:rFonts w:ascii="Times New Roman" w:eastAsia="Times New Roman" w:hAnsi="Times New Roman" w:cs="Times New Roman"/>
          <w:color w:val="000000"/>
          <w:sz w:val="27"/>
          <w:szCs w:val="27"/>
        </w:rPr>
        <w:t>’</w:t>
      </w:r>
      <w:r w:rsidR="00BB0649">
        <w:rPr>
          <w:rFonts w:ascii="Times New Roman" w:eastAsia="Times New Roman" w:hAnsi="Times New Roman" w:cs="Times New Roman"/>
          <w:color w:val="000000"/>
          <w:sz w:val="27"/>
          <w:szCs w:val="27"/>
        </w:rPr>
        <w:t>s</w:t>
      </w:r>
      <w:r w:rsidR="00BB0649" w:rsidRPr="00BB0649">
        <w:rPr>
          <w:rFonts w:ascii="Times New Roman" w:eastAsia="Times New Roman" w:hAnsi="Times New Roman" w:cs="Times New Roman"/>
          <w:color w:val="000000"/>
          <w:sz w:val="27"/>
          <w:szCs w:val="27"/>
        </w:rPr>
        <w:t xml:space="preserve"> </w:t>
      </w:r>
      <w:r w:rsidR="00BB0649">
        <w:rPr>
          <w:rFonts w:ascii="Times New Roman" w:eastAsia="Times New Roman" w:hAnsi="Times New Roman" w:cs="Times New Roman"/>
          <w:color w:val="000000"/>
          <w:sz w:val="27"/>
          <w:szCs w:val="27"/>
        </w:rPr>
        <w:t>a</w:t>
      </w:r>
      <w:r w:rsidR="00BB0649" w:rsidRPr="00BB0649">
        <w:rPr>
          <w:rFonts w:ascii="Times New Roman" w:eastAsia="Times New Roman" w:hAnsi="Times New Roman" w:cs="Times New Roman"/>
          <w:color w:val="000000"/>
          <w:sz w:val="27"/>
          <w:szCs w:val="27"/>
        </w:rPr>
        <w:t xml:space="preserve"> </w:t>
      </w:r>
      <w:r w:rsidR="00BB0649">
        <w:rPr>
          <w:rFonts w:ascii="Times New Roman" w:eastAsia="Times New Roman" w:hAnsi="Times New Roman" w:cs="Times New Roman"/>
          <w:color w:val="000000"/>
          <w:sz w:val="27"/>
          <w:szCs w:val="27"/>
        </w:rPr>
        <w:t>coastal</w:t>
      </w:r>
      <w:r w:rsidR="00BB0649" w:rsidRPr="00BB0649">
        <w:rPr>
          <w:rFonts w:ascii="Times New Roman" w:eastAsia="Times New Roman" w:hAnsi="Times New Roman" w:cs="Times New Roman"/>
          <w:color w:val="000000"/>
          <w:sz w:val="27"/>
          <w:szCs w:val="27"/>
        </w:rPr>
        <w:t xml:space="preserve"> </w:t>
      </w:r>
      <w:r w:rsidR="00BB0649">
        <w:rPr>
          <w:rFonts w:ascii="Times New Roman" w:eastAsia="Times New Roman" w:hAnsi="Times New Roman" w:cs="Times New Roman"/>
          <w:color w:val="000000"/>
          <w:sz w:val="27"/>
          <w:szCs w:val="27"/>
        </w:rPr>
        <w:t>town</w:t>
      </w:r>
      <w:r w:rsidR="00BB0649" w:rsidRPr="00BB0649">
        <w:rPr>
          <w:rFonts w:ascii="Times New Roman" w:eastAsia="Times New Roman" w:hAnsi="Times New Roman" w:cs="Times New Roman"/>
          <w:color w:val="000000"/>
          <w:sz w:val="27"/>
          <w:szCs w:val="27"/>
        </w:rPr>
        <w:t xml:space="preserve">. </w:t>
      </w:r>
      <w:r w:rsidR="00BB0649">
        <w:rPr>
          <w:rFonts w:ascii="Times New Roman" w:eastAsia="Times New Roman" w:hAnsi="Times New Roman" w:cs="Times New Roman"/>
          <w:color w:val="000000"/>
          <w:sz w:val="27"/>
          <w:szCs w:val="27"/>
        </w:rPr>
        <w:t xml:space="preserve"> There they build and work on ships, but anyway I was born in Ukraine.  </w:t>
      </w:r>
    </w:p>
    <w:p w14:paraId="584A63BC"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Change w:id="24" w:author="Thomas Elvins" w:date="2016-08-04T15:00:00Z">
            <w:rPr>
              <w:rFonts w:ascii="Times New Roman" w:eastAsia="Times New Roman" w:hAnsi="Times New Roman" w:cs="Times New Roman"/>
              <w:b/>
              <w:bCs/>
              <w:color w:val="000000"/>
              <w:sz w:val="27"/>
              <w:szCs w:val="27"/>
            </w:rPr>
          </w:rPrChange>
        </w:rPr>
      </w:pPr>
      <w:r w:rsidRPr="004A6238">
        <w:rPr>
          <w:rFonts w:ascii="Times New Roman" w:eastAsia="Times New Roman" w:hAnsi="Times New Roman" w:cs="Times New Roman"/>
          <w:b/>
          <w:bCs/>
          <w:color w:val="000000"/>
          <w:sz w:val="27"/>
          <w:szCs w:val="27"/>
        </w:rPr>
        <w:t>Stolz</w:t>
      </w:r>
      <w:r w:rsidRPr="00881103">
        <w:rPr>
          <w:rFonts w:ascii="Times New Roman" w:eastAsia="Times New Roman" w:hAnsi="Times New Roman" w:cs="Times New Roman"/>
          <w:b/>
          <w:bCs/>
          <w:color w:val="000000"/>
          <w:sz w:val="27"/>
          <w:szCs w:val="27"/>
          <w:lang w:val="ru-RU"/>
          <w:rPrChange w:id="25" w:author="Thomas Elvins" w:date="2016-08-04T15:00:00Z">
            <w:rPr>
              <w:rFonts w:ascii="Times New Roman" w:eastAsia="Times New Roman" w:hAnsi="Times New Roman" w:cs="Times New Roman"/>
              <w:b/>
              <w:bCs/>
              <w:color w:val="000000"/>
              <w:sz w:val="27"/>
              <w:szCs w:val="27"/>
            </w:rPr>
          </w:rPrChange>
        </w:rPr>
        <w:t>:</w:t>
      </w:r>
    </w:p>
    <w:p w14:paraId="38E1144A" w14:textId="77777777" w:rsidR="004A6238" w:rsidRPr="00BB0649"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Где</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работали</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ваши</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папа</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и</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мама</w:t>
      </w:r>
      <w:r w:rsidRPr="00BB0649">
        <w:rPr>
          <w:rFonts w:ascii="Times New Roman" w:eastAsia="Times New Roman" w:hAnsi="Times New Roman" w:cs="Times New Roman"/>
          <w:color w:val="000000"/>
          <w:sz w:val="27"/>
          <w:szCs w:val="27"/>
          <w:lang w:val="ru-RU"/>
        </w:rPr>
        <w:t>?</w:t>
      </w:r>
    </w:p>
    <w:p w14:paraId="2DD4316D"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Where did your mom and dad work?</w:t>
      </w:r>
    </w:p>
    <w:p w14:paraId="4078F492"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Change w:id="26" w:author="Thomas Elvins" w:date="2016-08-04T15:00:00Z">
            <w:rPr>
              <w:rFonts w:ascii="Times New Roman" w:eastAsia="Times New Roman" w:hAnsi="Times New Roman" w:cs="Times New Roman"/>
              <w:b/>
              <w:bCs/>
              <w:color w:val="000000"/>
              <w:sz w:val="27"/>
              <w:szCs w:val="27"/>
            </w:rPr>
          </w:rPrChange>
        </w:rPr>
      </w:pPr>
      <w:r w:rsidRPr="004A6238">
        <w:rPr>
          <w:rFonts w:ascii="Times New Roman" w:eastAsia="Times New Roman" w:hAnsi="Times New Roman" w:cs="Times New Roman"/>
          <w:b/>
          <w:bCs/>
          <w:color w:val="000000"/>
          <w:sz w:val="27"/>
          <w:szCs w:val="27"/>
          <w:lang w:val="ru-RU"/>
        </w:rPr>
        <w:t>Ефимова</w:t>
      </w:r>
      <w:r w:rsidRPr="00881103">
        <w:rPr>
          <w:rFonts w:ascii="Times New Roman" w:eastAsia="Times New Roman" w:hAnsi="Times New Roman" w:cs="Times New Roman"/>
          <w:b/>
          <w:bCs/>
          <w:color w:val="000000"/>
          <w:sz w:val="27"/>
          <w:szCs w:val="27"/>
          <w:lang w:val="ru-RU"/>
          <w:rPrChange w:id="27" w:author="Thomas Elvins" w:date="2016-08-04T15:00:00Z">
            <w:rPr>
              <w:rFonts w:ascii="Times New Roman" w:eastAsia="Times New Roman" w:hAnsi="Times New Roman" w:cs="Times New Roman"/>
              <w:b/>
              <w:bCs/>
              <w:color w:val="000000"/>
              <w:sz w:val="27"/>
              <w:szCs w:val="27"/>
            </w:rPr>
          </w:rPrChange>
        </w:rPr>
        <w:t>:</w:t>
      </w:r>
    </w:p>
    <w:p w14:paraId="7B4B53EF"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w:t>
      </w:r>
      <w:r w:rsidRPr="00881103">
        <w:rPr>
          <w:rFonts w:ascii="Times New Roman" w:eastAsia="Times New Roman" w:hAnsi="Times New Roman" w:cs="Times New Roman"/>
          <w:color w:val="000000"/>
          <w:sz w:val="27"/>
          <w:szCs w:val="27"/>
          <w:lang w:val="ru-RU"/>
          <w:rPrChange w:id="28"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мама</w:t>
      </w:r>
      <w:r w:rsidRPr="00881103">
        <w:rPr>
          <w:rFonts w:ascii="Times New Roman" w:eastAsia="Times New Roman" w:hAnsi="Times New Roman" w:cs="Times New Roman"/>
          <w:color w:val="000000"/>
          <w:sz w:val="27"/>
          <w:szCs w:val="27"/>
          <w:lang w:val="ru-RU"/>
          <w:rPrChange w:id="29"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и папа работали в разных городах. По профессии мама доктор-кардиолог, а папа-юрист. И они работали в нескольких очень хороших городах России.</w:t>
      </w:r>
    </w:p>
    <w:p w14:paraId="13E0024B" w14:textId="3805C7EF"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mom and dad worked in different cities.  By profession mom is a cardiologist and dad is a </w:t>
      </w:r>
      <w:del w:id="30" w:author="A Prokhorov" w:date="2016-07-04T05:27:00Z">
        <w:r w:rsidDel="00262930">
          <w:rPr>
            <w:rFonts w:ascii="Times New Roman" w:eastAsia="Times New Roman" w:hAnsi="Times New Roman" w:cs="Times New Roman"/>
            <w:color w:val="000000"/>
            <w:sz w:val="27"/>
            <w:szCs w:val="27"/>
          </w:rPr>
          <w:delText>judge</w:delText>
        </w:r>
      </w:del>
      <w:ins w:id="31" w:author="A Prokhorov" w:date="2016-07-04T05:27:00Z">
        <w:r w:rsidR="00262930">
          <w:rPr>
            <w:rFonts w:ascii="Times New Roman" w:eastAsia="Times New Roman" w:hAnsi="Times New Roman" w:cs="Times New Roman"/>
            <w:color w:val="000000"/>
            <w:sz w:val="27"/>
            <w:szCs w:val="27"/>
          </w:rPr>
          <w:t>lawyer</w:t>
        </w:r>
      </w:ins>
      <w:r>
        <w:rPr>
          <w:rFonts w:ascii="Times New Roman" w:eastAsia="Times New Roman" w:hAnsi="Times New Roman" w:cs="Times New Roman"/>
          <w:color w:val="000000"/>
          <w:sz w:val="27"/>
          <w:szCs w:val="27"/>
        </w:rPr>
        <w:t xml:space="preserve">.  And they worked in some of the best cities in Russia.  </w:t>
      </w:r>
    </w:p>
    <w:p w14:paraId="13C4C480"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7EB32063" w14:textId="77777777" w:rsidR="004A6238" w:rsidRP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Change w:id="32" w:author="Thomas Elvins" w:date="2016-08-04T15:00:00Z">
            <w:rPr>
              <w:rFonts w:ascii="Times New Roman" w:eastAsia="Times New Roman" w:hAnsi="Times New Roman" w:cs="Times New Roman"/>
              <w:color w:val="000000"/>
              <w:sz w:val="27"/>
              <w:szCs w:val="27"/>
              <w:lang w:val="ru-RU"/>
            </w:rPr>
          </w:rPrChange>
        </w:rPr>
      </w:pPr>
      <w:r w:rsidRPr="004A6238">
        <w:rPr>
          <w:rFonts w:ascii="Times New Roman" w:eastAsia="Times New Roman" w:hAnsi="Times New Roman" w:cs="Times New Roman"/>
          <w:color w:val="000000"/>
          <w:sz w:val="27"/>
          <w:szCs w:val="27"/>
          <w:lang w:val="ru-RU"/>
        </w:rPr>
        <w:t>А где они сейчас живут? Если</w:t>
      </w:r>
      <w:r w:rsidRPr="00881103">
        <w:rPr>
          <w:rFonts w:ascii="Times New Roman" w:eastAsia="Times New Roman" w:hAnsi="Times New Roman" w:cs="Times New Roman"/>
          <w:color w:val="000000"/>
          <w:sz w:val="27"/>
          <w:szCs w:val="27"/>
          <w:rPrChange w:id="33"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они</w:t>
      </w:r>
      <w:r w:rsidRPr="00881103">
        <w:rPr>
          <w:rFonts w:ascii="Times New Roman" w:eastAsia="Times New Roman" w:hAnsi="Times New Roman" w:cs="Times New Roman"/>
          <w:color w:val="000000"/>
          <w:sz w:val="27"/>
          <w:szCs w:val="27"/>
          <w:rPrChange w:id="34"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еще</w:t>
      </w:r>
      <w:r w:rsidRPr="00881103">
        <w:rPr>
          <w:rFonts w:ascii="Times New Roman" w:eastAsia="Times New Roman" w:hAnsi="Times New Roman" w:cs="Times New Roman"/>
          <w:color w:val="000000"/>
          <w:sz w:val="27"/>
          <w:szCs w:val="27"/>
          <w:rPrChange w:id="35"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живут</w:t>
      </w:r>
      <w:r w:rsidRPr="00881103">
        <w:rPr>
          <w:rFonts w:ascii="Times New Roman" w:eastAsia="Times New Roman" w:hAnsi="Times New Roman" w:cs="Times New Roman"/>
          <w:color w:val="000000"/>
          <w:sz w:val="27"/>
          <w:szCs w:val="27"/>
          <w:rPrChange w:id="36" w:author="Thomas Elvins" w:date="2016-08-04T15:00:00Z">
            <w:rPr>
              <w:rFonts w:ascii="Times New Roman" w:eastAsia="Times New Roman" w:hAnsi="Times New Roman" w:cs="Times New Roman"/>
              <w:color w:val="000000"/>
              <w:sz w:val="27"/>
              <w:szCs w:val="27"/>
              <w:lang w:val="ru-RU"/>
            </w:rPr>
          </w:rPrChange>
        </w:rPr>
        <w:t>?</w:t>
      </w:r>
    </w:p>
    <w:p w14:paraId="38EE7784"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where do they live, if they’re still alive?</w:t>
      </w:r>
    </w:p>
    <w:p w14:paraId="2F6BDF0B"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858658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 они живут. Они очень уже старые люди.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 они живут здесь,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Санкт-Петербурге, в центре города, на очень известном Суворовском проспекте. Это очень красивый район. Они пенсионеры уже давно. И они живут самостоятельно.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жив</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м в разных местах, но в одном городе здесь вПетербурге.</w:t>
      </w:r>
    </w:p>
    <w:p w14:paraId="523C2FFB" w14:textId="50D3ECBF"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881103">
        <w:rPr>
          <w:rFonts w:ascii="Times New Roman" w:eastAsia="Times New Roman" w:hAnsi="Times New Roman" w:cs="Times New Roman"/>
          <w:color w:val="000000"/>
          <w:sz w:val="27"/>
          <w:szCs w:val="27"/>
          <w:rPrChange w:id="37"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they</w:t>
      </w:r>
      <w:r w:rsidRPr="00881103">
        <w:rPr>
          <w:rFonts w:ascii="Times New Roman" w:eastAsia="Times New Roman" w:hAnsi="Times New Roman" w:cs="Times New Roman"/>
          <w:color w:val="000000"/>
          <w:sz w:val="27"/>
          <w:szCs w:val="27"/>
          <w:rPrChange w:id="38" w:author="Thomas Elvins" w:date="2016-08-04T15:00:00Z">
            <w:rPr>
              <w:rFonts w:ascii="Times New Roman" w:eastAsia="Times New Roman" w:hAnsi="Times New Roman" w:cs="Times New Roman"/>
              <w:color w:val="000000"/>
              <w:sz w:val="27"/>
              <w:szCs w:val="27"/>
              <w:lang w:val="ru-RU"/>
            </w:rPr>
          </w:rPrChange>
        </w:rPr>
        <w:t>’</w:t>
      </w:r>
      <w:r>
        <w:rPr>
          <w:rFonts w:ascii="Times New Roman" w:eastAsia="Times New Roman" w:hAnsi="Times New Roman" w:cs="Times New Roman"/>
          <w:color w:val="000000"/>
          <w:sz w:val="27"/>
          <w:szCs w:val="27"/>
        </w:rPr>
        <w:t>re</w:t>
      </w:r>
      <w:r w:rsidRPr="00881103">
        <w:rPr>
          <w:rFonts w:ascii="Times New Roman" w:eastAsia="Times New Roman" w:hAnsi="Times New Roman" w:cs="Times New Roman"/>
          <w:color w:val="000000"/>
          <w:sz w:val="27"/>
          <w:szCs w:val="27"/>
          <w:rPrChange w:id="39"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living</w:t>
      </w:r>
      <w:r w:rsidRPr="00881103">
        <w:rPr>
          <w:rFonts w:ascii="Times New Roman" w:eastAsia="Times New Roman" w:hAnsi="Times New Roman" w:cs="Times New Roman"/>
          <w:color w:val="000000"/>
          <w:sz w:val="27"/>
          <w:szCs w:val="27"/>
          <w:rPrChange w:id="40"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They</w:t>
      </w:r>
      <w:r w:rsidRPr="00BB0649">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re</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already</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very</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old</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people</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Well, they live here, in Saint Petersburg, in the center of the city, on the very famous Suvorovsk</w:t>
      </w:r>
      <w:ins w:id="41" w:author="A Prokhorov" w:date="2016-07-04T05:28:00Z">
        <w:r w:rsidR="00262930">
          <w:rPr>
            <w:rFonts w:ascii="Times New Roman" w:eastAsia="Times New Roman" w:hAnsi="Times New Roman" w:cs="Times New Roman"/>
            <w:color w:val="000000"/>
            <w:sz w:val="27"/>
            <w:szCs w:val="27"/>
          </w:rPr>
          <w:t>ii</w:t>
        </w:r>
      </w:ins>
      <w:del w:id="42" w:author="A Prokhorov" w:date="2016-07-04T05:28:00Z">
        <w:r w:rsidDel="00262930">
          <w:rPr>
            <w:rFonts w:ascii="Times New Roman" w:eastAsia="Times New Roman" w:hAnsi="Times New Roman" w:cs="Times New Roman"/>
            <w:color w:val="000000"/>
            <w:sz w:val="27"/>
            <w:szCs w:val="27"/>
          </w:rPr>
          <w:delText>y</w:delText>
        </w:r>
      </w:del>
      <w:r>
        <w:rPr>
          <w:rFonts w:ascii="Times New Roman" w:eastAsia="Times New Roman" w:hAnsi="Times New Roman" w:cs="Times New Roman"/>
          <w:color w:val="000000"/>
          <w:sz w:val="27"/>
          <w:szCs w:val="27"/>
        </w:rPr>
        <w:t xml:space="preserve"> Prospekt.  It’s a very pretty area.  They</w:t>
      </w:r>
      <w:r w:rsidRPr="00881103">
        <w:rPr>
          <w:rFonts w:ascii="Times New Roman" w:eastAsia="Times New Roman" w:hAnsi="Times New Roman" w:cs="Times New Roman"/>
          <w:color w:val="000000"/>
          <w:sz w:val="27"/>
          <w:szCs w:val="27"/>
          <w:rPrChange w:id="43" w:author="Thomas Elvins" w:date="2016-08-04T15:00:00Z">
            <w:rPr>
              <w:rFonts w:ascii="Times New Roman" w:eastAsia="Times New Roman" w:hAnsi="Times New Roman" w:cs="Times New Roman"/>
              <w:color w:val="000000"/>
              <w:sz w:val="27"/>
              <w:szCs w:val="27"/>
              <w:lang w:val="ru-RU"/>
            </w:rPr>
          </w:rPrChange>
        </w:rPr>
        <w:t>’</w:t>
      </w:r>
      <w:r>
        <w:rPr>
          <w:rFonts w:ascii="Times New Roman" w:eastAsia="Times New Roman" w:hAnsi="Times New Roman" w:cs="Times New Roman"/>
          <w:color w:val="000000"/>
          <w:sz w:val="27"/>
          <w:szCs w:val="27"/>
        </w:rPr>
        <w:t>ve</w:t>
      </w:r>
      <w:r w:rsidRPr="00881103">
        <w:rPr>
          <w:rFonts w:ascii="Times New Roman" w:eastAsia="Times New Roman" w:hAnsi="Times New Roman" w:cs="Times New Roman"/>
          <w:color w:val="000000"/>
          <w:sz w:val="27"/>
          <w:szCs w:val="27"/>
          <w:rPrChange w:id="44"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been</w:t>
      </w:r>
      <w:r w:rsidRPr="00881103">
        <w:rPr>
          <w:rFonts w:ascii="Times New Roman" w:eastAsia="Times New Roman" w:hAnsi="Times New Roman" w:cs="Times New Roman"/>
          <w:color w:val="000000"/>
          <w:sz w:val="27"/>
          <w:szCs w:val="27"/>
          <w:rPrChange w:id="45"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retired</w:t>
      </w:r>
      <w:r w:rsidRPr="00881103">
        <w:rPr>
          <w:rFonts w:ascii="Times New Roman" w:eastAsia="Times New Roman" w:hAnsi="Times New Roman" w:cs="Times New Roman"/>
          <w:color w:val="000000"/>
          <w:sz w:val="27"/>
          <w:szCs w:val="27"/>
          <w:rPrChange w:id="46"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for</w:t>
      </w:r>
      <w:r w:rsidRPr="00881103">
        <w:rPr>
          <w:rFonts w:ascii="Times New Roman" w:eastAsia="Times New Roman" w:hAnsi="Times New Roman" w:cs="Times New Roman"/>
          <w:color w:val="000000"/>
          <w:sz w:val="27"/>
          <w:szCs w:val="27"/>
          <w:rPrChange w:id="47"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a</w:t>
      </w:r>
      <w:r w:rsidRPr="00881103">
        <w:rPr>
          <w:rFonts w:ascii="Times New Roman" w:eastAsia="Times New Roman" w:hAnsi="Times New Roman" w:cs="Times New Roman"/>
          <w:color w:val="000000"/>
          <w:sz w:val="27"/>
          <w:szCs w:val="27"/>
          <w:rPrChange w:id="48"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while</w:t>
      </w:r>
      <w:r w:rsidRPr="00881103">
        <w:rPr>
          <w:rFonts w:ascii="Times New Roman" w:eastAsia="Times New Roman" w:hAnsi="Times New Roman" w:cs="Times New Roman"/>
          <w:color w:val="000000"/>
          <w:sz w:val="27"/>
          <w:szCs w:val="27"/>
          <w:rPrChange w:id="49"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now</w:t>
      </w:r>
      <w:r w:rsidRPr="00881103">
        <w:rPr>
          <w:rFonts w:ascii="Times New Roman" w:eastAsia="Times New Roman" w:hAnsi="Times New Roman" w:cs="Times New Roman"/>
          <w:color w:val="000000"/>
          <w:sz w:val="27"/>
          <w:szCs w:val="27"/>
          <w:rPrChange w:id="50"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And</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they</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live</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by</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themselves</w:t>
      </w:r>
      <w:r w:rsidRPr="00BB0649">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We live in different places, but in the same city here in Petersburg.  </w:t>
      </w:r>
    </w:p>
    <w:p w14:paraId="6A0989A5"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Change w:id="51" w:author="Thomas Elvins" w:date="2016-08-04T15:00:00Z">
            <w:rPr>
              <w:rFonts w:ascii="Times New Roman" w:eastAsia="Times New Roman" w:hAnsi="Times New Roman" w:cs="Times New Roman"/>
              <w:b/>
              <w:bCs/>
              <w:color w:val="000000"/>
              <w:sz w:val="27"/>
              <w:szCs w:val="27"/>
            </w:rPr>
          </w:rPrChange>
        </w:rPr>
      </w:pPr>
      <w:r w:rsidRPr="004A6238">
        <w:rPr>
          <w:rFonts w:ascii="Times New Roman" w:eastAsia="Times New Roman" w:hAnsi="Times New Roman" w:cs="Times New Roman"/>
          <w:b/>
          <w:bCs/>
          <w:color w:val="000000"/>
          <w:sz w:val="27"/>
          <w:szCs w:val="27"/>
        </w:rPr>
        <w:t>Stolz</w:t>
      </w:r>
      <w:r w:rsidRPr="00881103">
        <w:rPr>
          <w:rFonts w:ascii="Times New Roman" w:eastAsia="Times New Roman" w:hAnsi="Times New Roman" w:cs="Times New Roman"/>
          <w:b/>
          <w:bCs/>
          <w:color w:val="000000"/>
          <w:sz w:val="27"/>
          <w:szCs w:val="27"/>
          <w:lang w:val="ru-RU"/>
          <w:rPrChange w:id="52" w:author="Thomas Elvins" w:date="2016-08-04T15:00:00Z">
            <w:rPr>
              <w:rFonts w:ascii="Times New Roman" w:eastAsia="Times New Roman" w:hAnsi="Times New Roman" w:cs="Times New Roman"/>
              <w:b/>
              <w:bCs/>
              <w:color w:val="000000"/>
              <w:sz w:val="27"/>
              <w:szCs w:val="27"/>
            </w:rPr>
          </w:rPrChange>
        </w:rPr>
        <w:t>:</w:t>
      </w:r>
    </w:p>
    <w:p w14:paraId="0AF27A80" w14:textId="77777777" w:rsidR="004A6238" w:rsidRP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Change w:id="53" w:author="Thomas Elvins" w:date="2016-08-04T15:00:00Z">
            <w:rPr>
              <w:rFonts w:ascii="Times New Roman" w:eastAsia="Times New Roman" w:hAnsi="Times New Roman" w:cs="Times New Roman"/>
              <w:color w:val="000000"/>
              <w:sz w:val="27"/>
              <w:szCs w:val="27"/>
            </w:rPr>
          </w:rPrChange>
        </w:rPr>
      </w:pPr>
      <w:r w:rsidRPr="004A6238">
        <w:rPr>
          <w:rFonts w:ascii="Times New Roman" w:eastAsia="Times New Roman" w:hAnsi="Times New Roman" w:cs="Times New Roman"/>
          <w:color w:val="000000"/>
          <w:sz w:val="27"/>
          <w:szCs w:val="27"/>
          <w:lang w:val="ru-RU"/>
        </w:rPr>
        <w:t>Какое</w:t>
      </w:r>
      <w:r w:rsidRPr="00881103">
        <w:rPr>
          <w:rFonts w:ascii="Times New Roman" w:eastAsia="Times New Roman" w:hAnsi="Times New Roman" w:cs="Times New Roman"/>
          <w:color w:val="000000"/>
          <w:sz w:val="27"/>
          <w:szCs w:val="27"/>
          <w:lang w:val="ru-RU"/>
          <w:rPrChange w:id="54"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у</w:t>
      </w:r>
      <w:r w:rsidRPr="00881103">
        <w:rPr>
          <w:rFonts w:ascii="Times New Roman" w:eastAsia="Times New Roman" w:hAnsi="Times New Roman" w:cs="Times New Roman"/>
          <w:color w:val="000000"/>
          <w:sz w:val="27"/>
          <w:szCs w:val="27"/>
          <w:lang w:val="ru-RU"/>
          <w:rPrChange w:id="55"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вас</w:t>
      </w:r>
      <w:r w:rsidRPr="00881103">
        <w:rPr>
          <w:rFonts w:ascii="Times New Roman" w:eastAsia="Times New Roman" w:hAnsi="Times New Roman" w:cs="Times New Roman"/>
          <w:color w:val="000000"/>
          <w:sz w:val="27"/>
          <w:szCs w:val="27"/>
          <w:lang w:val="ru-RU"/>
          <w:rPrChange w:id="56"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образование</w:t>
      </w:r>
      <w:r w:rsidRPr="00881103">
        <w:rPr>
          <w:rFonts w:ascii="Times New Roman" w:eastAsia="Times New Roman" w:hAnsi="Times New Roman" w:cs="Times New Roman"/>
          <w:color w:val="000000"/>
          <w:sz w:val="27"/>
          <w:szCs w:val="27"/>
          <w:lang w:val="ru-RU"/>
          <w:rPrChange w:id="57" w:author="Thomas Elvins" w:date="2016-08-04T15:00:00Z">
            <w:rPr>
              <w:rFonts w:ascii="Times New Roman" w:eastAsia="Times New Roman" w:hAnsi="Times New Roman" w:cs="Times New Roman"/>
              <w:color w:val="000000"/>
              <w:sz w:val="27"/>
              <w:szCs w:val="27"/>
            </w:rPr>
          </w:rPrChange>
        </w:rPr>
        <w:t>?</w:t>
      </w:r>
    </w:p>
    <w:p w14:paraId="13524822"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What sort of education do you have?</w:t>
      </w:r>
    </w:p>
    <w:p w14:paraId="56A60CB4"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Change w:id="58" w:author="Thomas Elvins" w:date="2016-08-04T15:00:00Z">
            <w:rPr>
              <w:rFonts w:ascii="Times New Roman" w:eastAsia="Times New Roman" w:hAnsi="Times New Roman" w:cs="Times New Roman"/>
              <w:b/>
              <w:bCs/>
              <w:color w:val="000000"/>
              <w:sz w:val="27"/>
              <w:szCs w:val="27"/>
            </w:rPr>
          </w:rPrChange>
        </w:rPr>
      </w:pPr>
      <w:r w:rsidRPr="004A6238">
        <w:rPr>
          <w:rFonts w:ascii="Times New Roman" w:eastAsia="Times New Roman" w:hAnsi="Times New Roman" w:cs="Times New Roman"/>
          <w:b/>
          <w:bCs/>
          <w:color w:val="000000"/>
          <w:sz w:val="27"/>
          <w:szCs w:val="27"/>
          <w:lang w:val="ru-RU"/>
        </w:rPr>
        <w:t>Ефимова</w:t>
      </w:r>
      <w:r w:rsidRPr="00881103">
        <w:rPr>
          <w:rFonts w:ascii="Times New Roman" w:eastAsia="Times New Roman" w:hAnsi="Times New Roman" w:cs="Times New Roman"/>
          <w:b/>
          <w:bCs/>
          <w:color w:val="000000"/>
          <w:sz w:val="27"/>
          <w:szCs w:val="27"/>
          <w:lang w:val="ru-RU"/>
          <w:rPrChange w:id="59" w:author="Thomas Elvins" w:date="2016-08-04T15:00:00Z">
            <w:rPr>
              <w:rFonts w:ascii="Times New Roman" w:eastAsia="Times New Roman" w:hAnsi="Times New Roman" w:cs="Times New Roman"/>
              <w:b/>
              <w:bCs/>
              <w:color w:val="000000"/>
              <w:sz w:val="27"/>
              <w:szCs w:val="27"/>
            </w:rPr>
          </w:rPrChange>
        </w:rPr>
        <w:t>:</w:t>
      </w:r>
    </w:p>
    <w:p w14:paraId="3B4232C0"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закончила</w:t>
      </w:r>
      <w:r w:rsidRPr="00881103">
        <w:rPr>
          <w:rFonts w:ascii="Times New Roman" w:eastAsia="Times New Roman" w:hAnsi="Times New Roman" w:cs="Times New Roman"/>
          <w:color w:val="000000"/>
          <w:sz w:val="27"/>
          <w:szCs w:val="27"/>
          <w:lang w:val="ru-RU"/>
          <w:rPrChange w:id="60"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Одесский</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государственный</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университет</w:t>
      </w:r>
      <w:r w:rsidRPr="00BB0649">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Этот город находится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Украине. Очень красивый старинный город,</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Одесса.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закончила филологический факультет. Моя специальность - русская филология и история.</w:t>
      </w:r>
    </w:p>
    <w:p w14:paraId="75A1D606" w14:textId="6D2E3BD1"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graduated from the Odessa State University.  That city’s located in Ukraine.  It’s a very pretty, ancient city, Odessa.  I graduated from the Department of Languages.  My specialty is the </w:t>
      </w:r>
      <w:ins w:id="61" w:author="A Prokhorov" w:date="2016-07-04T05:29:00Z">
        <w:r w:rsidR="00262930">
          <w:rPr>
            <w:rFonts w:ascii="Times New Roman" w:eastAsia="Times New Roman" w:hAnsi="Times New Roman" w:cs="Times New Roman"/>
            <w:color w:val="000000"/>
            <w:sz w:val="27"/>
            <w:szCs w:val="27"/>
          </w:rPr>
          <w:t>Russian philology and history</w:t>
        </w:r>
      </w:ins>
      <w:del w:id="62" w:author="A Prokhorov" w:date="2016-07-04T05:29:00Z">
        <w:r w:rsidDel="00262930">
          <w:rPr>
            <w:rFonts w:ascii="Times New Roman" w:eastAsia="Times New Roman" w:hAnsi="Times New Roman" w:cs="Times New Roman"/>
            <w:color w:val="000000"/>
            <w:sz w:val="27"/>
            <w:szCs w:val="27"/>
          </w:rPr>
          <w:delText>history and philology of Russian</w:delText>
        </w:r>
      </w:del>
      <w:r>
        <w:rPr>
          <w:rFonts w:ascii="Times New Roman" w:eastAsia="Times New Roman" w:hAnsi="Times New Roman" w:cs="Times New Roman"/>
          <w:color w:val="000000"/>
          <w:sz w:val="27"/>
          <w:szCs w:val="27"/>
        </w:rPr>
        <w:t xml:space="preserve">.  </w:t>
      </w:r>
    </w:p>
    <w:p w14:paraId="5C9CA20F" w14:textId="77777777" w:rsidR="004A6238" w:rsidRPr="00BB0649"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BB0649">
        <w:rPr>
          <w:rFonts w:ascii="Times New Roman" w:eastAsia="Times New Roman" w:hAnsi="Times New Roman" w:cs="Times New Roman"/>
          <w:b/>
          <w:bCs/>
          <w:color w:val="000000"/>
          <w:sz w:val="27"/>
          <w:szCs w:val="27"/>
        </w:rPr>
        <w:t>:</w:t>
      </w:r>
    </w:p>
    <w:p w14:paraId="0001F94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Когда</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вы</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приехали</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BB064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Петербург</w:t>
      </w:r>
      <w:r w:rsidRPr="00BB0649">
        <w:rPr>
          <w:rFonts w:ascii="Times New Roman" w:eastAsia="Times New Roman" w:hAnsi="Times New Roman" w:cs="Times New Roman"/>
          <w:color w:val="000000"/>
          <w:sz w:val="27"/>
          <w:szCs w:val="27"/>
        </w:rPr>
        <w:t>?</w:t>
      </w:r>
    </w:p>
    <w:p w14:paraId="66C52535"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When did you move to Petersburg?</w:t>
      </w:r>
    </w:p>
    <w:p w14:paraId="34314B3B"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Change w:id="63" w:author="Thomas Elvins" w:date="2016-08-04T15:00:00Z">
            <w:rPr>
              <w:rFonts w:ascii="Times New Roman" w:eastAsia="Times New Roman" w:hAnsi="Times New Roman" w:cs="Times New Roman"/>
              <w:b/>
              <w:bCs/>
              <w:color w:val="000000"/>
              <w:sz w:val="27"/>
              <w:szCs w:val="27"/>
            </w:rPr>
          </w:rPrChange>
        </w:rPr>
      </w:pPr>
      <w:r w:rsidRPr="004A6238">
        <w:rPr>
          <w:rFonts w:ascii="Times New Roman" w:eastAsia="Times New Roman" w:hAnsi="Times New Roman" w:cs="Times New Roman"/>
          <w:b/>
          <w:bCs/>
          <w:color w:val="000000"/>
          <w:sz w:val="27"/>
          <w:szCs w:val="27"/>
          <w:lang w:val="ru-RU"/>
        </w:rPr>
        <w:t>Ефимова</w:t>
      </w:r>
      <w:r w:rsidRPr="00881103">
        <w:rPr>
          <w:rFonts w:ascii="Times New Roman" w:eastAsia="Times New Roman" w:hAnsi="Times New Roman" w:cs="Times New Roman"/>
          <w:b/>
          <w:bCs/>
          <w:color w:val="000000"/>
          <w:sz w:val="27"/>
          <w:szCs w:val="27"/>
          <w:lang w:val="ru-RU"/>
          <w:rPrChange w:id="64" w:author="Thomas Elvins" w:date="2016-08-04T15:00:00Z">
            <w:rPr>
              <w:rFonts w:ascii="Times New Roman" w:eastAsia="Times New Roman" w:hAnsi="Times New Roman" w:cs="Times New Roman"/>
              <w:b/>
              <w:bCs/>
              <w:color w:val="000000"/>
              <w:sz w:val="27"/>
              <w:szCs w:val="27"/>
            </w:rPr>
          </w:rPrChange>
        </w:rPr>
        <w:t>:</w:t>
      </w:r>
    </w:p>
    <w:p w14:paraId="621FEA20"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приехала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Петербург</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почти 30 лет назад, когда мне было 26 лет,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может быть.</w:t>
      </w:r>
    </w:p>
    <w:p w14:paraId="7D65C9B4"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moved to Petersburg almost 30 years ago, when I was 26 maybe.</w:t>
      </w:r>
    </w:p>
    <w:p w14:paraId="44F7F6C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77C3EC6A"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помните первый раз, когда вы ходили в кино?</w:t>
      </w:r>
    </w:p>
    <w:p w14:paraId="32518576"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remember the first time when you went to the movies?</w:t>
      </w:r>
    </w:p>
    <w:p w14:paraId="7C79C985"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6734E25C"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Первый раз, помню очень хорошо.</w:t>
      </w:r>
    </w:p>
    <w:p w14:paraId="72DCC4C0"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first time, I remember it very well.</w:t>
      </w:r>
    </w:p>
    <w:p w14:paraId="1A74F815"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Change w:id="65" w:author="Thomas Elvins" w:date="2016-08-04T15:00:00Z">
            <w:rPr>
              <w:rFonts w:ascii="Times New Roman" w:eastAsia="Times New Roman" w:hAnsi="Times New Roman" w:cs="Times New Roman"/>
              <w:b/>
              <w:bCs/>
              <w:color w:val="000000"/>
              <w:sz w:val="27"/>
              <w:szCs w:val="27"/>
              <w:lang w:val="ru-RU"/>
            </w:rPr>
          </w:rPrChange>
        </w:rPr>
      </w:pPr>
      <w:r w:rsidRPr="004A6238">
        <w:rPr>
          <w:rFonts w:ascii="Times New Roman" w:eastAsia="Times New Roman" w:hAnsi="Times New Roman" w:cs="Times New Roman"/>
          <w:b/>
          <w:bCs/>
          <w:color w:val="000000"/>
          <w:sz w:val="27"/>
          <w:szCs w:val="27"/>
        </w:rPr>
        <w:t>Stolz</w:t>
      </w:r>
      <w:r w:rsidRPr="00881103">
        <w:rPr>
          <w:rFonts w:ascii="Times New Roman" w:eastAsia="Times New Roman" w:hAnsi="Times New Roman" w:cs="Times New Roman"/>
          <w:b/>
          <w:bCs/>
          <w:color w:val="000000"/>
          <w:sz w:val="27"/>
          <w:szCs w:val="27"/>
          <w:rPrChange w:id="66" w:author="Thomas Elvins" w:date="2016-08-04T15:00:00Z">
            <w:rPr>
              <w:rFonts w:ascii="Times New Roman" w:eastAsia="Times New Roman" w:hAnsi="Times New Roman" w:cs="Times New Roman"/>
              <w:b/>
              <w:bCs/>
              <w:color w:val="000000"/>
              <w:sz w:val="27"/>
              <w:szCs w:val="27"/>
              <w:lang w:val="ru-RU"/>
            </w:rPr>
          </w:rPrChange>
        </w:rPr>
        <w:t>:</w:t>
      </w:r>
    </w:p>
    <w:p w14:paraId="145DFAB3" w14:textId="77777777" w:rsidR="004A6238" w:rsidRP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Change w:id="67" w:author="Thomas Elvins" w:date="2016-08-04T15:00:00Z">
            <w:rPr>
              <w:rFonts w:ascii="Times New Roman" w:eastAsia="Times New Roman" w:hAnsi="Times New Roman" w:cs="Times New Roman"/>
              <w:color w:val="000000"/>
              <w:sz w:val="27"/>
              <w:szCs w:val="27"/>
              <w:lang w:val="ru-RU"/>
            </w:rPr>
          </w:rPrChange>
        </w:rPr>
      </w:pPr>
      <w:r w:rsidRPr="004A6238">
        <w:rPr>
          <w:rFonts w:ascii="Times New Roman" w:eastAsia="Times New Roman" w:hAnsi="Times New Roman" w:cs="Times New Roman"/>
          <w:color w:val="000000"/>
          <w:sz w:val="27"/>
          <w:szCs w:val="27"/>
          <w:lang w:val="ru-RU"/>
        </w:rPr>
        <w:t>Расскажите</w:t>
      </w:r>
      <w:r w:rsidRPr="00881103">
        <w:rPr>
          <w:rFonts w:ascii="Times New Roman" w:eastAsia="Times New Roman" w:hAnsi="Times New Roman" w:cs="Times New Roman"/>
          <w:color w:val="000000"/>
          <w:sz w:val="27"/>
          <w:szCs w:val="27"/>
          <w:rPrChange w:id="68"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нам</w:t>
      </w:r>
      <w:r w:rsidRPr="00881103">
        <w:rPr>
          <w:rFonts w:ascii="Times New Roman" w:eastAsia="Times New Roman" w:hAnsi="Times New Roman" w:cs="Times New Roman"/>
          <w:color w:val="000000"/>
          <w:sz w:val="27"/>
          <w:szCs w:val="27"/>
          <w:rPrChange w:id="69" w:author="Thomas Elvins" w:date="2016-08-04T15:00:00Z">
            <w:rPr>
              <w:rFonts w:ascii="Times New Roman" w:eastAsia="Times New Roman" w:hAnsi="Times New Roman" w:cs="Times New Roman"/>
              <w:color w:val="000000"/>
              <w:sz w:val="27"/>
              <w:szCs w:val="27"/>
              <w:lang w:val="ru-RU"/>
            </w:rPr>
          </w:rPrChange>
        </w:rPr>
        <w:t>.</w:t>
      </w:r>
    </w:p>
    <w:p w14:paraId="746759ED" w14:textId="77777777" w:rsidR="00BB0649" w:rsidRPr="00BB0649"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Tell us about it.  </w:t>
      </w:r>
    </w:p>
    <w:p w14:paraId="3BF1BC1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3C92328"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была очень маленькая девочка. Мне было только шесть лет.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еще не училась в школе. И в это время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мама, папа, и 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отдыхали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Черном море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Крыму. Обычно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туда ездили каждое лето на четыре недели, купаться на море, отдыхать, и вечером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родители любили пойти в кино. И один раз вечером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пошли в кино вместе. Это был фильм, старый,французский, по роману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Александра Дюма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Три Мушкетера. Да.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первое впечатление было ужасное, потому что первый момент это был, когда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выключили свет. И сначала выключили свет, а потом начали показывать фильм.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первое впечатление то, что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испугалась Но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помню и сейчас </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го иногда повторяют по телевидению. Это классика кино, международного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Французское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интересное, как вы знаете.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этот фильм потом еще несколько раз в жизни видела.</w:t>
      </w:r>
    </w:p>
    <w:p w14:paraId="165691D9" w14:textId="77777777" w:rsidR="00BB0649" w:rsidRPr="00E45B3D" w:rsidRDefault="00BB064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was a very young little girl.  I was only six years old.  I still wasn’t going to school.  And at that time my mom, dad, and I were on vacation in Crimea, on the Black Sea.  Usually we went there every summer for four weeks, to go swimming in the sea, relax, and in the evening of course my parents loved to go to the movies.  And one evening we went to the movies together.  It was an old French film based on Alexandre Dumas’ novel </w:t>
      </w:r>
      <w:r>
        <w:rPr>
          <w:rFonts w:ascii="Times New Roman" w:eastAsia="Times New Roman" w:hAnsi="Times New Roman" w:cs="Times New Roman"/>
          <w:i/>
          <w:color w:val="000000"/>
          <w:sz w:val="27"/>
          <w:szCs w:val="27"/>
        </w:rPr>
        <w:t>The Three Musketeers</w:t>
      </w:r>
      <w:r w:rsidR="00E45B3D">
        <w:rPr>
          <w:rFonts w:ascii="Times New Roman" w:eastAsia="Times New Roman" w:hAnsi="Times New Roman" w:cs="Times New Roman"/>
          <w:color w:val="000000"/>
          <w:sz w:val="27"/>
          <w:szCs w:val="27"/>
        </w:rPr>
        <w:t>.  Yes</w:t>
      </w:r>
      <w:r w:rsidR="00E45B3D" w:rsidRPr="00E45B3D">
        <w:rPr>
          <w:rFonts w:ascii="Times New Roman" w:eastAsia="Times New Roman" w:hAnsi="Times New Roman" w:cs="Times New Roman"/>
          <w:color w:val="000000"/>
          <w:sz w:val="27"/>
          <w:szCs w:val="27"/>
        </w:rPr>
        <w:t xml:space="preserve">.  </w:t>
      </w:r>
      <w:r w:rsidR="00E45B3D">
        <w:rPr>
          <w:rFonts w:ascii="Times New Roman" w:eastAsia="Times New Roman" w:hAnsi="Times New Roman" w:cs="Times New Roman"/>
          <w:color w:val="000000"/>
          <w:sz w:val="27"/>
          <w:szCs w:val="27"/>
        </w:rPr>
        <w:t xml:space="preserve">And my first impression was terrible, because it was the first moment, when they turned off the lights in the theatre.  And at once they turned off the lights, and then started to show the film.  And my first impression was that I was really scared.  But I remember the film and even now they sometimes reshow it on television.  It’s a classic of cinema, international cinema.  French cinema is really interesting, as you know.  And I’ve seen that film a few times afterwards in my life.  </w:t>
      </w:r>
      <w:r w:rsidRPr="00E45B3D">
        <w:rPr>
          <w:rFonts w:ascii="Times New Roman" w:eastAsia="Times New Roman" w:hAnsi="Times New Roman" w:cs="Times New Roman"/>
          <w:color w:val="000000"/>
          <w:sz w:val="27"/>
          <w:szCs w:val="27"/>
        </w:rPr>
        <w:t xml:space="preserve"> </w:t>
      </w:r>
    </w:p>
    <w:p w14:paraId="1225DCEB"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Change w:id="70" w:author="Thomas Elvins" w:date="2016-08-04T15:00:00Z">
            <w:rPr>
              <w:rFonts w:ascii="Times New Roman" w:eastAsia="Times New Roman" w:hAnsi="Times New Roman" w:cs="Times New Roman"/>
              <w:b/>
              <w:bCs/>
              <w:color w:val="000000"/>
              <w:sz w:val="27"/>
              <w:szCs w:val="27"/>
            </w:rPr>
          </w:rPrChange>
        </w:rPr>
      </w:pPr>
      <w:r w:rsidRPr="004A6238">
        <w:rPr>
          <w:rFonts w:ascii="Times New Roman" w:eastAsia="Times New Roman" w:hAnsi="Times New Roman" w:cs="Times New Roman"/>
          <w:b/>
          <w:bCs/>
          <w:color w:val="000000"/>
          <w:sz w:val="27"/>
          <w:szCs w:val="27"/>
        </w:rPr>
        <w:t>Stolz</w:t>
      </w:r>
      <w:r w:rsidRPr="00881103">
        <w:rPr>
          <w:rFonts w:ascii="Times New Roman" w:eastAsia="Times New Roman" w:hAnsi="Times New Roman" w:cs="Times New Roman"/>
          <w:b/>
          <w:bCs/>
          <w:color w:val="000000"/>
          <w:sz w:val="27"/>
          <w:szCs w:val="27"/>
          <w:lang w:val="ru-RU"/>
          <w:rPrChange w:id="71" w:author="Thomas Elvins" w:date="2016-08-04T15:00:00Z">
            <w:rPr>
              <w:rFonts w:ascii="Times New Roman" w:eastAsia="Times New Roman" w:hAnsi="Times New Roman" w:cs="Times New Roman"/>
              <w:b/>
              <w:bCs/>
              <w:color w:val="000000"/>
              <w:sz w:val="27"/>
              <w:szCs w:val="27"/>
            </w:rPr>
          </w:rPrChange>
        </w:rPr>
        <w:t>:</w:t>
      </w:r>
    </w:p>
    <w:p w14:paraId="5198E7DB" w14:textId="77777777" w:rsidR="004A6238" w:rsidRP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Change w:id="72" w:author="Thomas Elvins" w:date="2016-08-04T15:00:00Z">
            <w:rPr>
              <w:rFonts w:ascii="Times New Roman" w:eastAsia="Times New Roman" w:hAnsi="Times New Roman" w:cs="Times New Roman"/>
              <w:color w:val="000000"/>
              <w:sz w:val="27"/>
              <w:szCs w:val="27"/>
            </w:rPr>
          </w:rPrChange>
        </w:rPr>
      </w:pPr>
      <w:r w:rsidRPr="004A6238">
        <w:rPr>
          <w:rFonts w:ascii="Times New Roman" w:eastAsia="Times New Roman" w:hAnsi="Times New Roman" w:cs="Times New Roman"/>
          <w:color w:val="000000"/>
          <w:sz w:val="27"/>
          <w:szCs w:val="27"/>
          <w:lang w:val="ru-RU"/>
        </w:rPr>
        <w:t>Вам</w:t>
      </w:r>
      <w:r w:rsidRPr="00881103">
        <w:rPr>
          <w:rFonts w:ascii="Times New Roman" w:eastAsia="Times New Roman" w:hAnsi="Times New Roman" w:cs="Times New Roman"/>
          <w:color w:val="000000"/>
          <w:sz w:val="27"/>
          <w:szCs w:val="27"/>
          <w:lang w:val="ru-RU"/>
          <w:rPrChange w:id="73"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понравился</w:t>
      </w:r>
      <w:r w:rsidRPr="00881103">
        <w:rPr>
          <w:rFonts w:ascii="Times New Roman" w:eastAsia="Times New Roman" w:hAnsi="Times New Roman" w:cs="Times New Roman"/>
          <w:color w:val="000000"/>
          <w:sz w:val="27"/>
          <w:szCs w:val="27"/>
          <w:lang w:val="ru-RU"/>
          <w:rPrChange w:id="74"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этот</w:t>
      </w:r>
      <w:r w:rsidRPr="00881103">
        <w:rPr>
          <w:rFonts w:ascii="Times New Roman" w:eastAsia="Times New Roman" w:hAnsi="Times New Roman" w:cs="Times New Roman"/>
          <w:color w:val="000000"/>
          <w:sz w:val="27"/>
          <w:szCs w:val="27"/>
          <w:lang w:val="ru-RU"/>
          <w:rPrChange w:id="75"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фильм</w:t>
      </w:r>
      <w:r w:rsidRPr="00881103">
        <w:rPr>
          <w:rFonts w:ascii="Times New Roman" w:eastAsia="Times New Roman" w:hAnsi="Times New Roman" w:cs="Times New Roman"/>
          <w:color w:val="000000"/>
          <w:sz w:val="27"/>
          <w:szCs w:val="27"/>
          <w:lang w:val="ru-RU"/>
          <w:rPrChange w:id="76"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это</w:t>
      </w:r>
      <w:r w:rsidRPr="00881103">
        <w:rPr>
          <w:rFonts w:ascii="Times New Roman" w:eastAsia="Times New Roman" w:hAnsi="Times New Roman" w:cs="Times New Roman"/>
          <w:color w:val="000000"/>
          <w:sz w:val="27"/>
          <w:szCs w:val="27"/>
          <w:lang w:val="ru-RU"/>
          <w:rPrChange w:id="77"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кино</w:t>
      </w:r>
      <w:r w:rsidRPr="00881103">
        <w:rPr>
          <w:rFonts w:ascii="Times New Roman" w:eastAsia="Times New Roman" w:hAnsi="Times New Roman" w:cs="Times New Roman"/>
          <w:color w:val="000000"/>
          <w:sz w:val="27"/>
          <w:szCs w:val="27"/>
          <w:lang w:val="ru-RU"/>
          <w:rPrChange w:id="78" w:author="Thomas Elvins" w:date="2016-08-04T15:00:00Z">
            <w:rPr>
              <w:rFonts w:ascii="Times New Roman" w:eastAsia="Times New Roman" w:hAnsi="Times New Roman" w:cs="Times New Roman"/>
              <w:color w:val="000000"/>
              <w:sz w:val="27"/>
              <w:szCs w:val="27"/>
            </w:rPr>
          </w:rPrChange>
        </w:rPr>
        <w:t>?</w:t>
      </w:r>
    </w:p>
    <w:p w14:paraId="72039725" w14:textId="77777777" w:rsidR="00E45B3D" w:rsidRPr="00E45B3D"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like that film, the cinema?</w:t>
      </w:r>
    </w:p>
    <w:p w14:paraId="0ECA5770"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Change w:id="79" w:author="Thomas Elvins" w:date="2016-08-04T15:00:00Z">
            <w:rPr>
              <w:rFonts w:ascii="Times New Roman" w:eastAsia="Times New Roman" w:hAnsi="Times New Roman" w:cs="Times New Roman"/>
              <w:b/>
              <w:bCs/>
              <w:color w:val="000000"/>
              <w:sz w:val="27"/>
              <w:szCs w:val="27"/>
            </w:rPr>
          </w:rPrChange>
        </w:rPr>
      </w:pPr>
      <w:r w:rsidRPr="004A6238">
        <w:rPr>
          <w:rFonts w:ascii="Times New Roman" w:eastAsia="Times New Roman" w:hAnsi="Times New Roman" w:cs="Times New Roman"/>
          <w:b/>
          <w:bCs/>
          <w:color w:val="000000"/>
          <w:sz w:val="27"/>
          <w:szCs w:val="27"/>
          <w:lang w:val="ru-RU"/>
        </w:rPr>
        <w:t>Ефимова</w:t>
      </w:r>
      <w:r w:rsidRPr="00881103">
        <w:rPr>
          <w:rFonts w:ascii="Times New Roman" w:eastAsia="Times New Roman" w:hAnsi="Times New Roman" w:cs="Times New Roman"/>
          <w:b/>
          <w:bCs/>
          <w:color w:val="000000"/>
          <w:sz w:val="27"/>
          <w:szCs w:val="27"/>
          <w:lang w:val="ru-RU"/>
          <w:rPrChange w:id="80" w:author="Thomas Elvins" w:date="2016-08-04T15:00:00Z">
            <w:rPr>
              <w:rFonts w:ascii="Times New Roman" w:eastAsia="Times New Roman" w:hAnsi="Times New Roman" w:cs="Times New Roman"/>
              <w:b/>
              <w:bCs/>
              <w:color w:val="000000"/>
              <w:sz w:val="27"/>
              <w:szCs w:val="27"/>
            </w:rPr>
          </w:rPrChange>
        </w:rPr>
        <w:t>:</w:t>
      </w:r>
    </w:p>
    <w:p w14:paraId="038913DF"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Этот</w:t>
      </w:r>
      <w:r w:rsidRPr="00881103">
        <w:rPr>
          <w:rFonts w:ascii="Times New Roman" w:eastAsia="Times New Roman" w:hAnsi="Times New Roman" w:cs="Times New Roman"/>
          <w:color w:val="000000"/>
          <w:sz w:val="27"/>
          <w:szCs w:val="27"/>
          <w:lang w:val="ru-RU"/>
          <w:rPrChange w:id="81"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фильм</w:t>
      </w:r>
      <w:r w:rsidRPr="00881103">
        <w:rPr>
          <w:rFonts w:ascii="Times New Roman" w:eastAsia="Times New Roman" w:hAnsi="Times New Roman" w:cs="Times New Roman"/>
          <w:color w:val="000000"/>
          <w:sz w:val="27"/>
          <w:szCs w:val="27"/>
          <w:lang w:val="ru-RU"/>
          <w:rPrChange w:id="82"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Конечно</w:t>
      </w:r>
      <w:r w:rsidRPr="00881103">
        <w:rPr>
          <w:rFonts w:ascii="Times New Roman" w:eastAsia="Times New Roman" w:hAnsi="Times New Roman" w:cs="Times New Roman"/>
          <w:color w:val="000000"/>
          <w:sz w:val="27"/>
          <w:szCs w:val="27"/>
          <w:lang w:val="ru-RU"/>
          <w:rPrChange w:id="83" w:author="Thomas Elvins" w:date="2016-08-04T15:00:00Z">
            <w:rPr>
              <w:rFonts w:ascii="Times New Roman" w:eastAsia="Times New Roman" w:hAnsi="Times New Roman" w:cs="Times New Roman"/>
              <w:color w:val="000000"/>
              <w:sz w:val="27"/>
              <w:szCs w:val="27"/>
            </w:rPr>
          </w:rPrChange>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w:t>
      </w:r>
      <w:r w:rsidRPr="00881103">
        <w:rPr>
          <w:rFonts w:ascii="Times New Roman" w:eastAsia="Times New Roman" w:hAnsi="Times New Roman" w:cs="Times New Roman"/>
          <w:color w:val="000000"/>
          <w:sz w:val="27"/>
          <w:szCs w:val="27"/>
          <w:lang w:val="ru-RU"/>
          <w:rPrChange w:id="84"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русские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любят французское искусство. Наши культуры очень близкие друг другу, и,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французское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считаю, одно из самых интересных в мире.</w:t>
      </w:r>
    </w:p>
    <w:p w14:paraId="3CCBFD9F" w14:textId="77777777" w:rsidR="00E45B3D" w:rsidRPr="00E45B3D"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film, of course, all Russian really love French art</w:t>
      </w:r>
      <w:del w:id="85" w:author="A Prokhorov" w:date="2016-07-04T05:31:00Z">
        <w:r w:rsidDel="00262930">
          <w:rPr>
            <w:rFonts w:ascii="Times New Roman" w:eastAsia="Times New Roman" w:hAnsi="Times New Roman" w:cs="Times New Roman"/>
            <w:color w:val="000000"/>
            <w:sz w:val="27"/>
            <w:szCs w:val="27"/>
          </w:rPr>
          <w:delText>istry</w:delText>
        </w:r>
      </w:del>
      <w:r>
        <w:rPr>
          <w:rFonts w:ascii="Times New Roman" w:eastAsia="Times New Roman" w:hAnsi="Times New Roman" w:cs="Times New Roman"/>
          <w:color w:val="000000"/>
          <w:sz w:val="27"/>
          <w:szCs w:val="27"/>
        </w:rPr>
        <w:t xml:space="preserve">.  Our cultures are very close to one another, and, of course, French cinema I think is one of the most interesting in the world.  </w:t>
      </w:r>
    </w:p>
    <w:p w14:paraId="78CD8BA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lastRenderedPageBreak/>
        <w:t>Stolz</w:t>
      </w:r>
      <w:r w:rsidRPr="004A6238">
        <w:rPr>
          <w:rFonts w:ascii="Times New Roman" w:eastAsia="Times New Roman" w:hAnsi="Times New Roman" w:cs="Times New Roman"/>
          <w:b/>
          <w:bCs/>
          <w:color w:val="000000"/>
          <w:sz w:val="27"/>
          <w:szCs w:val="27"/>
          <w:lang w:val="ru-RU"/>
        </w:rPr>
        <w:t>:</w:t>
      </w:r>
    </w:p>
    <w:p w14:paraId="0073B681"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любите другие иностранные фильмы, как английские фильмы или немецкие?</w:t>
      </w:r>
    </w:p>
    <w:p w14:paraId="722D19C0" w14:textId="77777777" w:rsidR="00E45B3D" w:rsidRPr="00E45B3D"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like other foreign films, like English or German ones?</w:t>
      </w:r>
    </w:p>
    <w:p w14:paraId="4741BF0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049701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Конечно, да, да, да, да.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немецкие фильмы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люблю,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американские,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английские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тоже.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Ялюблю хорошее кино. Для меня не имеет значения национальная принадлежность данного фильма, просто если это хороший, интересный фильм, то мне он будет интересен. Если вы хотите, чтобы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сказала конкретные какие-то фильмы, других стран мне нравились. Училась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 школе. Тогда не было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 нас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 России видео, и телевидение было очень скучное, и черно-белое, и папа мне не разрешал смотреть телевизор.</w:t>
      </w:r>
    </w:p>
    <w:p w14:paraId="5C5DFD51" w14:textId="7A491714" w:rsidR="00E45B3D" w:rsidRPr="00E45B3D"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yes, yes, yes, of course.  I like German films, and American, and English ones too.  I like good cinema.  For me the national </w:t>
      </w:r>
      <w:del w:id="86" w:author="A Prokhorov" w:date="2016-07-04T05:31:00Z">
        <w:r w:rsidDel="00262930">
          <w:rPr>
            <w:rFonts w:ascii="Times New Roman" w:eastAsia="Times New Roman" w:hAnsi="Times New Roman" w:cs="Times New Roman"/>
            <w:color w:val="000000"/>
            <w:sz w:val="27"/>
            <w:szCs w:val="27"/>
          </w:rPr>
          <w:delText xml:space="preserve">dependence </w:delText>
        </w:r>
      </w:del>
      <w:ins w:id="87" w:author="A Prokhorov" w:date="2016-07-04T05:31:00Z">
        <w:r w:rsidR="00262930">
          <w:rPr>
            <w:rFonts w:ascii="Times New Roman" w:eastAsia="Times New Roman" w:hAnsi="Times New Roman" w:cs="Times New Roman"/>
            <w:color w:val="000000"/>
            <w:sz w:val="27"/>
            <w:szCs w:val="27"/>
          </w:rPr>
          <w:t xml:space="preserve">identity </w:t>
        </w:r>
      </w:ins>
      <w:r>
        <w:rPr>
          <w:rFonts w:ascii="Times New Roman" w:eastAsia="Times New Roman" w:hAnsi="Times New Roman" w:cs="Times New Roman"/>
          <w:color w:val="000000"/>
          <w:sz w:val="27"/>
          <w:szCs w:val="27"/>
        </w:rPr>
        <w:t>of today’s films doesn’t have meaning, just if it’s a good, interesting movie, that would be interesting for me.  If you like I could tell you some other specific films from other countries that I liked.  I</w:t>
      </w:r>
      <w:r w:rsidRPr="00881103">
        <w:rPr>
          <w:rFonts w:ascii="Times New Roman" w:eastAsia="Times New Roman" w:hAnsi="Times New Roman" w:cs="Times New Roman"/>
          <w:color w:val="000000"/>
          <w:sz w:val="27"/>
          <w:szCs w:val="27"/>
          <w:rPrChange w:id="88"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was</w:t>
      </w:r>
      <w:r w:rsidRPr="00881103">
        <w:rPr>
          <w:rFonts w:ascii="Times New Roman" w:eastAsia="Times New Roman" w:hAnsi="Times New Roman" w:cs="Times New Roman"/>
          <w:color w:val="000000"/>
          <w:sz w:val="27"/>
          <w:szCs w:val="27"/>
          <w:rPrChange w:id="89"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going</w:t>
      </w:r>
      <w:r w:rsidRPr="00881103">
        <w:rPr>
          <w:rFonts w:ascii="Times New Roman" w:eastAsia="Times New Roman" w:hAnsi="Times New Roman" w:cs="Times New Roman"/>
          <w:color w:val="000000"/>
          <w:sz w:val="27"/>
          <w:szCs w:val="27"/>
          <w:rPrChange w:id="90"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to</w:t>
      </w:r>
      <w:r w:rsidRPr="00881103">
        <w:rPr>
          <w:rFonts w:ascii="Times New Roman" w:eastAsia="Times New Roman" w:hAnsi="Times New Roman" w:cs="Times New Roman"/>
          <w:color w:val="000000"/>
          <w:sz w:val="27"/>
          <w:szCs w:val="27"/>
          <w:rPrChange w:id="91"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school</w:t>
      </w:r>
      <w:r w:rsidRPr="00881103">
        <w:rPr>
          <w:rFonts w:ascii="Times New Roman" w:eastAsia="Times New Roman" w:hAnsi="Times New Roman" w:cs="Times New Roman"/>
          <w:color w:val="000000"/>
          <w:sz w:val="27"/>
          <w:szCs w:val="27"/>
          <w:rPrChange w:id="92"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 xml:space="preserve">Then </w:t>
      </w:r>
      <w:del w:id="93" w:author="A Prokhorov" w:date="2016-07-04T05:32:00Z">
        <w:r w:rsidDel="00262930">
          <w:rPr>
            <w:rFonts w:ascii="Times New Roman" w:eastAsia="Times New Roman" w:hAnsi="Times New Roman" w:cs="Times New Roman"/>
            <w:color w:val="000000"/>
            <w:sz w:val="27"/>
            <w:szCs w:val="27"/>
          </w:rPr>
          <w:delText xml:space="preserve">he </w:delText>
        </w:r>
      </w:del>
      <w:ins w:id="94" w:author="A Prokhorov" w:date="2016-07-04T05:32:00Z">
        <w:r w:rsidR="00262930">
          <w:rPr>
            <w:rFonts w:ascii="Times New Roman" w:eastAsia="Times New Roman" w:hAnsi="Times New Roman" w:cs="Times New Roman"/>
            <w:color w:val="000000"/>
            <w:sz w:val="27"/>
            <w:szCs w:val="27"/>
          </w:rPr>
          <w:t xml:space="preserve">we </w:t>
        </w:r>
      </w:ins>
      <w:r>
        <w:rPr>
          <w:rFonts w:ascii="Times New Roman" w:eastAsia="Times New Roman" w:hAnsi="Times New Roman" w:cs="Times New Roman"/>
          <w:color w:val="000000"/>
          <w:sz w:val="27"/>
          <w:szCs w:val="27"/>
        </w:rPr>
        <w:t xml:space="preserve">didn’t have </w:t>
      </w:r>
      <w:ins w:id="95" w:author="A Prokhorov" w:date="2016-07-04T05:33:00Z">
        <w:r w:rsidR="00262930">
          <w:rPr>
            <w:rFonts w:ascii="Times New Roman" w:eastAsia="Times New Roman" w:hAnsi="Times New Roman" w:cs="Times New Roman"/>
            <w:color w:val="000000"/>
            <w:sz w:val="27"/>
            <w:szCs w:val="27"/>
          </w:rPr>
          <w:t>VHS machines</w:t>
        </w:r>
      </w:ins>
      <w:del w:id="96" w:author="A Prokhorov" w:date="2016-07-04T05:33:00Z">
        <w:r w:rsidDel="00262930">
          <w:rPr>
            <w:rFonts w:ascii="Times New Roman" w:eastAsia="Times New Roman" w:hAnsi="Times New Roman" w:cs="Times New Roman"/>
            <w:color w:val="000000"/>
            <w:sz w:val="27"/>
            <w:szCs w:val="27"/>
          </w:rPr>
          <w:delText>video</w:delText>
        </w:r>
      </w:del>
      <w:del w:id="97" w:author="A Prokhorov" w:date="2016-07-04T05:32:00Z">
        <w:r w:rsidDel="00262930">
          <w:rPr>
            <w:rFonts w:ascii="Times New Roman" w:eastAsia="Times New Roman" w:hAnsi="Times New Roman" w:cs="Times New Roman"/>
            <w:color w:val="000000"/>
            <w:sz w:val="27"/>
            <w:szCs w:val="27"/>
          </w:rPr>
          <w:delText xml:space="preserve"> tapes</w:delText>
        </w:r>
      </w:del>
      <w:r>
        <w:rPr>
          <w:rFonts w:ascii="Times New Roman" w:eastAsia="Times New Roman" w:hAnsi="Times New Roman" w:cs="Times New Roman"/>
          <w:color w:val="000000"/>
          <w:sz w:val="27"/>
          <w:szCs w:val="27"/>
        </w:rPr>
        <w:t xml:space="preserve"> in Russia, and television was really boring, and black and white, and dad didn’t let me watch television.  </w:t>
      </w:r>
      <w:r w:rsidRPr="00E45B3D">
        <w:rPr>
          <w:rFonts w:ascii="Times New Roman" w:eastAsia="Times New Roman" w:hAnsi="Times New Roman" w:cs="Times New Roman"/>
          <w:color w:val="000000"/>
          <w:sz w:val="27"/>
          <w:szCs w:val="27"/>
        </w:rPr>
        <w:t xml:space="preserve"> </w:t>
      </w:r>
    </w:p>
    <w:p w14:paraId="1CCBF9E6" w14:textId="77777777" w:rsidR="004A6238" w:rsidRPr="00E45B3D"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E45B3D">
        <w:rPr>
          <w:rFonts w:ascii="Times New Roman" w:eastAsia="Times New Roman" w:hAnsi="Times New Roman" w:cs="Times New Roman"/>
          <w:b/>
          <w:bCs/>
          <w:color w:val="000000"/>
          <w:sz w:val="27"/>
          <w:szCs w:val="27"/>
          <w:lang w:val="ru-RU"/>
        </w:rPr>
        <w:t>:</w:t>
      </w:r>
    </w:p>
    <w:p w14:paraId="583EAE7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Почему</w:t>
      </w:r>
      <w:r w:rsidRPr="00E45B3D">
        <w:rPr>
          <w:rFonts w:ascii="Times New Roman" w:eastAsia="Times New Roman" w:hAnsi="Times New Roman" w:cs="Times New Roman"/>
          <w:color w:val="000000"/>
          <w:sz w:val="27"/>
          <w:szCs w:val="27"/>
          <w:lang w:val="ru-RU"/>
        </w:rPr>
        <w:t>?</w:t>
      </w:r>
    </w:p>
    <w:p w14:paraId="77B8EB9D" w14:textId="77777777" w:rsidR="00E45B3D" w:rsidRPr="00881103"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Change w:id="98" w:author="Thomas Elvins" w:date="2016-08-04T15:00:00Z">
            <w:rPr>
              <w:rFonts w:ascii="Times New Roman" w:eastAsia="Times New Roman" w:hAnsi="Times New Roman" w:cs="Times New Roman"/>
              <w:color w:val="000000"/>
              <w:sz w:val="27"/>
              <w:szCs w:val="27"/>
            </w:rPr>
          </w:rPrChange>
        </w:rPr>
      </w:pPr>
      <w:r>
        <w:rPr>
          <w:rFonts w:ascii="Times New Roman" w:eastAsia="Times New Roman" w:hAnsi="Times New Roman" w:cs="Times New Roman"/>
          <w:color w:val="000000"/>
          <w:sz w:val="27"/>
          <w:szCs w:val="27"/>
        </w:rPr>
        <w:t>Why</w:t>
      </w:r>
      <w:r w:rsidRPr="00881103">
        <w:rPr>
          <w:rFonts w:ascii="Times New Roman" w:eastAsia="Times New Roman" w:hAnsi="Times New Roman" w:cs="Times New Roman"/>
          <w:color w:val="000000"/>
          <w:sz w:val="27"/>
          <w:szCs w:val="27"/>
          <w:lang w:val="ru-RU"/>
          <w:rPrChange w:id="99" w:author="Thomas Elvins" w:date="2016-08-04T15:00:00Z">
            <w:rPr>
              <w:rFonts w:ascii="Times New Roman" w:eastAsia="Times New Roman" w:hAnsi="Times New Roman" w:cs="Times New Roman"/>
              <w:color w:val="000000"/>
              <w:sz w:val="27"/>
              <w:szCs w:val="27"/>
            </w:rPr>
          </w:rPrChange>
        </w:rPr>
        <w:t>?</w:t>
      </w:r>
    </w:p>
    <w:p w14:paraId="0C33F00E" w14:textId="77777777" w:rsidR="004A6238" w:rsidRPr="00E45B3D"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r w:rsidRPr="00E45B3D">
        <w:rPr>
          <w:rFonts w:ascii="Times New Roman" w:eastAsia="Times New Roman" w:hAnsi="Times New Roman" w:cs="Times New Roman"/>
          <w:b/>
          <w:bCs/>
          <w:color w:val="000000"/>
          <w:sz w:val="27"/>
          <w:szCs w:val="27"/>
          <w:lang w:val="ru-RU"/>
        </w:rPr>
        <w:t>:</w:t>
      </w:r>
    </w:p>
    <w:p w14:paraId="3F8D130A" w14:textId="77777777" w:rsidR="004A6238" w:rsidRP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Change w:id="100" w:author="Thomas Elvins" w:date="2016-08-04T15:00:00Z">
            <w:rPr>
              <w:rFonts w:ascii="Times New Roman" w:eastAsia="Times New Roman" w:hAnsi="Times New Roman" w:cs="Times New Roman"/>
              <w:color w:val="000000"/>
              <w:sz w:val="27"/>
              <w:szCs w:val="27"/>
              <w:lang w:val="ru-RU"/>
            </w:rPr>
          </w:rPrChange>
        </w:rPr>
      </w:pPr>
      <w:r w:rsidRPr="004A6238">
        <w:rPr>
          <w:rFonts w:ascii="Times New Roman" w:eastAsia="Times New Roman" w:hAnsi="Times New Roman" w:cs="Times New Roman"/>
          <w:color w:val="000000"/>
          <w:sz w:val="27"/>
          <w:szCs w:val="27"/>
          <w:lang w:val="ru-RU"/>
        </w:rPr>
        <w:t>Потому</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что</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считал</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что</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это</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пустая</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трата</w:t>
      </w:r>
      <w:r w:rsidRPr="00E45B3D">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времени.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Нужно читать книги, делать уроки, делать в музыкальной школе домашнее задание, учить английский язык.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ходила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Околомоего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дома был</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была школьницей, и смотрела очень много разных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французских фильмов,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комедий, и серьезных фильмов. И помню один</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немецкий фильм. Это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комедия, этомелодрама. Фильм о любви молодого человека и девушки. Он назывался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Дождь смывает все цветы. Там один из героев погибает в автомобильной катастрофе. Фильм</w:t>
      </w:r>
      <w:r w:rsidRPr="00881103">
        <w:rPr>
          <w:rFonts w:ascii="Times New Roman" w:eastAsia="Times New Roman" w:hAnsi="Times New Roman" w:cs="Times New Roman"/>
          <w:color w:val="000000"/>
          <w:sz w:val="27"/>
          <w:szCs w:val="27"/>
          <w:rPrChange w:id="101"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такой</w:t>
      </w:r>
      <w:r w:rsidRPr="00881103">
        <w:rPr>
          <w:rFonts w:ascii="Times New Roman" w:eastAsia="Times New Roman" w:hAnsi="Times New Roman" w:cs="Times New Roman"/>
          <w:color w:val="000000"/>
          <w:sz w:val="27"/>
          <w:szCs w:val="27"/>
          <w:rPrChange w:id="102"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красивый</w:t>
      </w:r>
      <w:r w:rsidRPr="00881103">
        <w:rPr>
          <w:rFonts w:ascii="Times New Roman" w:eastAsia="Times New Roman" w:hAnsi="Times New Roman" w:cs="Times New Roman"/>
          <w:color w:val="000000"/>
          <w:sz w:val="27"/>
          <w:szCs w:val="27"/>
          <w:rPrChange w:id="103"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но</w:t>
      </w:r>
      <w:r w:rsidRPr="00881103">
        <w:rPr>
          <w:rFonts w:ascii="Times New Roman" w:eastAsia="Times New Roman" w:hAnsi="Times New Roman" w:cs="Times New Roman"/>
          <w:color w:val="000000"/>
          <w:sz w:val="27"/>
          <w:szCs w:val="27"/>
          <w:rPrChange w:id="104"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грустный</w:t>
      </w:r>
      <w:r w:rsidRPr="00881103">
        <w:rPr>
          <w:rFonts w:ascii="Times New Roman" w:eastAsia="Times New Roman" w:hAnsi="Times New Roman" w:cs="Times New Roman"/>
          <w:color w:val="000000"/>
          <w:sz w:val="27"/>
          <w:szCs w:val="27"/>
          <w:rPrChange w:id="105"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но</w:t>
      </w:r>
      <w:r w:rsidRPr="00881103">
        <w:rPr>
          <w:rFonts w:ascii="Times New Roman" w:eastAsia="Times New Roman" w:hAnsi="Times New Roman" w:cs="Times New Roman"/>
          <w:color w:val="000000"/>
          <w:sz w:val="27"/>
          <w:szCs w:val="27"/>
          <w:rPrChange w:id="106"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фильм</w:t>
      </w:r>
      <w:r w:rsidRPr="00881103">
        <w:rPr>
          <w:rFonts w:ascii="Times New Roman" w:eastAsia="Times New Roman" w:hAnsi="Times New Roman" w:cs="Times New Roman"/>
          <w:color w:val="000000"/>
          <w:sz w:val="27"/>
          <w:szCs w:val="27"/>
          <w:rPrChange w:id="107"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о</w:t>
      </w:r>
      <w:r w:rsidRPr="00881103">
        <w:rPr>
          <w:rFonts w:ascii="Times New Roman" w:eastAsia="Times New Roman" w:hAnsi="Times New Roman" w:cs="Times New Roman"/>
          <w:color w:val="000000"/>
          <w:sz w:val="27"/>
          <w:szCs w:val="27"/>
          <w:rPrChange w:id="108"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любви</w:t>
      </w:r>
      <w:r w:rsidRPr="00881103">
        <w:rPr>
          <w:rFonts w:ascii="Times New Roman" w:eastAsia="Times New Roman" w:hAnsi="Times New Roman" w:cs="Times New Roman"/>
          <w:color w:val="000000"/>
          <w:sz w:val="27"/>
          <w:szCs w:val="27"/>
          <w:rPrChange w:id="109" w:author="Thomas Elvins" w:date="2016-08-04T15:00:00Z">
            <w:rPr>
              <w:rFonts w:ascii="Times New Roman" w:eastAsia="Times New Roman" w:hAnsi="Times New Roman" w:cs="Times New Roman"/>
              <w:color w:val="000000"/>
              <w:sz w:val="27"/>
              <w:szCs w:val="27"/>
              <w:lang w:val="ru-RU"/>
            </w:rPr>
          </w:rPrChange>
        </w:rPr>
        <w:t>.</w:t>
      </w:r>
    </w:p>
    <w:p w14:paraId="22204B30" w14:textId="77777777" w:rsidR="00E45B3D" w:rsidRPr="00B0501C" w:rsidRDefault="00E45B3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Because he thought that it was an empty waste of time.  It was important to read books, do lessons, do homework for musical school, learn English.  And I went to the movie theater.  There was a movie theater by my house.  And I was a schoolgirl, and watched </w:t>
      </w:r>
      <w:r w:rsidR="00B0501C">
        <w:rPr>
          <w:rFonts w:ascii="Times New Roman" w:eastAsia="Times New Roman" w:hAnsi="Times New Roman" w:cs="Times New Roman"/>
          <w:color w:val="000000"/>
          <w:sz w:val="27"/>
          <w:szCs w:val="27"/>
        </w:rPr>
        <w:t>a lot of different French movies, both comedies and serious movies.  And I remember one German movie.  It wasn’t a comedy, it was a melodrama.  A</w:t>
      </w:r>
      <w:r w:rsidR="00B0501C" w:rsidRPr="00881103">
        <w:rPr>
          <w:rFonts w:ascii="Times New Roman" w:eastAsia="Times New Roman" w:hAnsi="Times New Roman" w:cs="Times New Roman"/>
          <w:color w:val="000000"/>
          <w:sz w:val="27"/>
          <w:szCs w:val="27"/>
          <w:rPrChange w:id="110" w:author="Thomas Elvins" w:date="2016-08-04T15:00:00Z">
            <w:rPr>
              <w:rFonts w:ascii="Times New Roman" w:eastAsia="Times New Roman" w:hAnsi="Times New Roman" w:cs="Times New Roman"/>
              <w:color w:val="000000"/>
              <w:sz w:val="27"/>
              <w:szCs w:val="27"/>
              <w:lang w:val="ru-RU"/>
            </w:rPr>
          </w:rPrChange>
        </w:rPr>
        <w:t xml:space="preserve"> </w:t>
      </w:r>
      <w:r w:rsidR="00B0501C">
        <w:rPr>
          <w:rFonts w:ascii="Times New Roman" w:eastAsia="Times New Roman" w:hAnsi="Times New Roman" w:cs="Times New Roman"/>
          <w:color w:val="000000"/>
          <w:sz w:val="27"/>
          <w:szCs w:val="27"/>
        </w:rPr>
        <w:t>movie</w:t>
      </w:r>
      <w:r w:rsidR="00B0501C" w:rsidRPr="00881103">
        <w:rPr>
          <w:rFonts w:ascii="Times New Roman" w:eastAsia="Times New Roman" w:hAnsi="Times New Roman" w:cs="Times New Roman"/>
          <w:color w:val="000000"/>
          <w:sz w:val="27"/>
          <w:szCs w:val="27"/>
          <w:rPrChange w:id="111" w:author="Thomas Elvins" w:date="2016-08-04T15:00:00Z">
            <w:rPr>
              <w:rFonts w:ascii="Times New Roman" w:eastAsia="Times New Roman" w:hAnsi="Times New Roman" w:cs="Times New Roman"/>
              <w:color w:val="000000"/>
              <w:sz w:val="27"/>
              <w:szCs w:val="27"/>
              <w:lang w:val="ru-RU"/>
            </w:rPr>
          </w:rPrChange>
        </w:rPr>
        <w:t xml:space="preserve"> </w:t>
      </w:r>
      <w:r w:rsidR="00B0501C">
        <w:rPr>
          <w:rFonts w:ascii="Times New Roman" w:eastAsia="Times New Roman" w:hAnsi="Times New Roman" w:cs="Times New Roman"/>
          <w:color w:val="000000"/>
          <w:sz w:val="27"/>
          <w:szCs w:val="27"/>
        </w:rPr>
        <w:t>about</w:t>
      </w:r>
      <w:r w:rsidR="00B0501C" w:rsidRPr="00881103">
        <w:rPr>
          <w:rFonts w:ascii="Times New Roman" w:eastAsia="Times New Roman" w:hAnsi="Times New Roman" w:cs="Times New Roman"/>
          <w:color w:val="000000"/>
          <w:sz w:val="27"/>
          <w:szCs w:val="27"/>
          <w:rPrChange w:id="112" w:author="Thomas Elvins" w:date="2016-08-04T15:00:00Z">
            <w:rPr>
              <w:rFonts w:ascii="Times New Roman" w:eastAsia="Times New Roman" w:hAnsi="Times New Roman" w:cs="Times New Roman"/>
              <w:color w:val="000000"/>
              <w:sz w:val="27"/>
              <w:szCs w:val="27"/>
              <w:lang w:val="ru-RU"/>
            </w:rPr>
          </w:rPrChange>
        </w:rPr>
        <w:t xml:space="preserve"> </w:t>
      </w:r>
      <w:r w:rsidR="00B0501C">
        <w:rPr>
          <w:rFonts w:ascii="Times New Roman" w:eastAsia="Times New Roman" w:hAnsi="Times New Roman" w:cs="Times New Roman"/>
          <w:color w:val="000000"/>
          <w:sz w:val="27"/>
          <w:szCs w:val="27"/>
        </w:rPr>
        <w:t>a</w:t>
      </w:r>
      <w:r w:rsidR="00B0501C" w:rsidRPr="00881103">
        <w:rPr>
          <w:rFonts w:ascii="Times New Roman" w:eastAsia="Times New Roman" w:hAnsi="Times New Roman" w:cs="Times New Roman"/>
          <w:color w:val="000000"/>
          <w:sz w:val="27"/>
          <w:szCs w:val="27"/>
          <w:rPrChange w:id="113" w:author="Thomas Elvins" w:date="2016-08-04T15:00:00Z">
            <w:rPr>
              <w:rFonts w:ascii="Times New Roman" w:eastAsia="Times New Roman" w:hAnsi="Times New Roman" w:cs="Times New Roman"/>
              <w:color w:val="000000"/>
              <w:sz w:val="27"/>
              <w:szCs w:val="27"/>
              <w:lang w:val="ru-RU"/>
            </w:rPr>
          </w:rPrChange>
        </w:rPr>
        <w:t xml:space="preserve"> </w:t>
      </w:r>
      <w:r w:rsidR="00B0501C">
        <w:rPr>
          <w:rFonts w:ascii="Times New Roman" w:eastAsia="Times New Roman" w:hAnsi="Times New Roman" w:cs="Times New Roman"/>
          <w:color w:val="000000"/>
          <w:sz w:val="27"/>
          <w:szCs w:val="27"/>
        </w:rPr>
        <w:t>young</w:t>
      </w:r>
      <w:r w:rsidR="00B0501C" w:rsidRPr="00881103">
        <w:rPr>
          <w:rFonts w:ascii="Times New Roman" w:eastAsia="Times New Roman" w:hAnsi="Times New Roman" w:cs="Times New Roman"/>
          <w:color w:val="000000"/>
          <w:sz w:val="27"/>
          <w:szCs w:val="27"/>
          <w:rPrChange w:id="114" w:author="Thomas Elvins" w:date="2016-08-04T15:00:00Z">
            <w:rPr>
              <w:rFonts w:ascii="Times New Roman" w:eastAsia="Times New Roman" w:hAnsi="Times New Roman" w:cs="Times New Roman"/>
              <w:color w:val="000000"/>
              <w:sz w:val="27"/>
              <w:szCs w:val="27"/>
              <w:lang w:val="ru-RU"/>
            </w:rPr>
          </w:rPrChange>
        </w:rPr>
        <w:t xml:space="preserve"> </w:t>
      </w:r>
      <w:r w:rsidR="00B0501C">
        <w:rPr>
          <w:rFonts w:ascii="Times New Roman" w:eastAsia="Times New Roman" w:hAnsi="Times New Roman" w:cs="Times New Roman"/>
          <w:color w:val="000000"/>
          <w:sz w:val="27"/>
          <w:szCs w:val="27"/>
        </w:rPr>
        <w:t>man</w:t>
      </w:r>
      <w:r w:rsidR="00B0501C" w:rsidRPr="00881103">
        <w:rPr>
          <w:rFonts w:ascii="Times New Roman" w:eastAsia="Times New Roman" w:hAnsi="Times New Roman" w:cs="Times New Roman"/>
          <w:color w:val="000000"/>
          <w:sz w:val="27"/>
          <w:szCs w:val="27"/>
          <w:rPrChange w:id="115" w:author="Thomas Elvins" w:date="2016-08-04T15:00:00Z">
            <w:rPr>
              <w:rFonts w:ascii="Times New Roman" w:eastAsia="Times New Roman" w:hAnsi="Times New Roman" w:cs="Times New Roman"/>
              <w:color w:val="000000"/>
              <w:sz w:val="27"/>
              <w:szCs w:val="27"/>
              <w:lang w:val="ru-RU"/>
            </w:rPr>
          </w:rPrChange>
        </w:rPr>
        <w:t xml:space="preserve"> </w:t>
      </w:r>
      <w:r w:rsidR="00B0501C">
        <w:rPr>
          <w:rFonts w:ascii="Times New Roman" w:eastAsia="Times New Roman" w:hAnsi="Times New Roman" w:cs="Times New Roman"/>
          <w:color w:val="000000"/>
          <w:sz w:val="27"/>
          <w:szCs w:val="27"/>
        </w:rPr>
        <w:t>and</w:t>
      </w:r>
      <w:r w:rsidR="00B0501C" w:rsidRPr="00881103">
        <w:rPr>
          <w:rFonts w:ascii="Times New Roman" w:eastAsia="Times New Roman" w:hAnsi="Times New Roman" w:cs="Times New Roman"/>
          <w:color w:val="000000"/>
          <w:sz w:val="27"/>
          <w:szCs w:val="27"/>
          <w:rPrChange w:id="116" w:author="Thomas Elvins" w:date="2016-08-04T15:00:00Z">
            <w:rPr>
              <w:rFonts w:ascii="Times New Roman" w:eastAsia="Times New Roman" w:hAnsi="Times New Roman" w:cs="Times New Roman"/>
              <w:color w:val="000000"/>
              <w:sz w:val="27"/>
              <w:szCs w:val="27"/>
              <w:lang w:val="ru-RU"/>
            </w:rPr>
          </w:rPrChange>
        </w:rPr>
        <w:t xml:space="preserve"> </w:t>
      </w:r>
      <w:r w:rsidR="00B0501C">
        <w:rPr>
          <w:rFonts w:ascii="Times New Roman" w:eastAsia="Times New Roman" w:hAnsi="Times New Roman" w:cs="Times New Roman"/>
          <w:color w:val="000000"/>
          <w:sz w:val="27"/>
          <w:szCs w:val="27"/>
        </w:rPr>
        <w:t>woman</w:t>
      </w:r>
      <w:r w:rsidR="00B0501C" w:rsidRPr="00881103">
        <w:rPr>
          <w:rFonts w:ascii="Times New Roman" w:eastAsia="Times New Roman" w:hAnsi="Times New Roman" w:cs="Times New Roman"/>
          <w:color w:val="000000"/>
          <w:sz w:val="27"/>
          <w:szCs w:val="27"/>
          <w:rPrChange w:id="117" w:author="Thomas Elvins" w:date="2016-08-04T15:00:00Z">
            <w:rPr>
              <w:rFonts w:ascii="Times New Roman" w:eastAsia="Times New Roman" w:hAnsi="Times New Roman" w:cs="Times New Roman"/>
              <w:color w:val="000000"/>
              <w:sz w:val="27"/>
              <w:szCs w:val="27"/>
              <w:lang w:val="ru-RU"/>
            </w:rPr>
          </w:rPrChange>
        </w:rPr>
        <w:t xml:space="preserve">.  </w:t>
      </w:r>
      <w:r w:rsidR="00B0501C">
        <w:rPr>
          <w:rFonts w:ascii="Times New Roman" w:eastAsia="Times New Roman" w:hAnsi="Times New Roman" w:cs="Times New Roman"/>
          <w:color w:val="000000"/>
          <w:sz w:val="27"/>
          <w:szCs w:val="27"/>
        </w:rPr>
        <w:t xml:space="preserve">It was called </w:t>
      </w:r>
      <w:r w:rsidR="00B0501C">
        <w:rPr>
          <w:rFonts w:ascii="Times New Roman" w:eastAsia="Times New Roman" w:hAnsi="Times New Roman" w:cs="Times New Roman"/>
          <w:i/>
          <w:color w:val="000000"/>
          <w:sz w:val="27"/>
          <w:szCs w:val="27"/>
        </w:rPr>
        <w:t>Tears of Blood</w:t>
      </w:r>
      <w:r w:rsidR="00B0501C">
        <w:rPr>
          <w:rFonts w:ascii="Times New Roman" w:eastAsia="Times New Roman" w:hAnsi="Times New Roman" w:cs="Times New Roman"/>
          <w:color w:val="000000"/>
          <w:sz w:val="27"/>
          <w:szCs w:val="27"/>
        </w:rPr>
        <w:t xml:space="preserve">.  There one of the protagonists dies in an automobile accident.  The movie’s really beautiful, but sad, but it is a film about love.  </w:t>
      </w:r>
    </w:p>
    <w:p w14:paraId="4BF14123"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B0501C">
        <w:rPr>
          <w:rFonts w:ascii="Times New Roman" w:eastAsia="Times New Roman" w:hAnsi="Times New Roman" w:cs="Times New Roman"/>
          <w:b/>
          <w:bCs/>
          <w:color w:val="000000"/>
          <w:sz w:val="27"/>
          <w:szCs w:val="27"/>
          <w:lang w:val="ru-RU"/>
        </w:rPr>
        <w:t>:</w:t>
      </w:r>
    </w:p>
    <w:p w14:paraId="015CA73F" w14:textId="77777777" w:rsidR="004A6238" w:rsidRPr="00B0501C"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любите</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другие</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жанры</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фильмы</w:t>
      </w:r>
      <w:r w:rsidRPr="00B0501C">
        <w:rPr>
          <w:rFonts w:ascii="Times New Roman" w:eastAsia="Times New Roman" w:hAnsi="Times New Roman" w:cs="Times New Roman"/>
          <w:color w:val="000000"/>
          <w:sz w:val="27"/>
          <w:szCs w:val="27"/>
          <w:lang w:val="ru-RU"/>
        </w:rPr>
        <w:t>?</w:t>
      </w:r>
    </w:p>
    <w:p w14:paraId="5A88D2F5"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like other genres, movies?</w:t>
      </w:r>
    </w:p>
    <w:p w14:paraId="4E11EE40"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r w:rsidRPr="00B0501C">
        <w:rPr>
          <w:rFonts w:ascii="Times New Roman" w:eastAsia="Times New Roman" w:hAnsi="Times New Roman" w:cs="Times New Roman"/>
          <w:b/>
          <w:bCs/>
          <w:color w:val="000000"/>
          <w:sz w:val="27"/>
          <w:szCs w:val="27"/>
          <w:lang w:val="ru-RU"/>
        </w:rPr>
        <w:t>:</w:t>
      </w:r>
    </w:p>
    <w:p w14:paraId="20EDEC1D"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Другие</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жанры</w:t>
      </w:r>
      <w:r w:rsidRPr="00B0501C">
        <w:rPr>
          <w:rFonts w:ascii="Times New Roman" w:eastAsia="Times New Roman" w:hAnsi="Times New Roman" w:cs="Times New Roman"/>
          <w:color w:val="000000"/>
          <w:sz w:val="27"/>
          <w:szCs w:val="27"/>
          <w:lang w:val="ru-RU"/>
        </w:rPr>
        <w:t>?</w:t>
      </w:r>
    </w:p>
    <w:p w14:paraId="6287C65C" w14:textId="77777777" w:rsidR="00B0501C" w:rsidRPr="00881103"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Change w:id="118" w:author="Thomas Elvins" w:date="2016-08-04T15:00:00Z">
            <w:rPr>
              <w:rFonts w:ascii="Times New Roman" w:eastAsia="Times New Roman" w:hAnsi="Times New Roman" w:cs="Times New Roman"/>
              <w:color w:val="000000"/>
              <w:sz w:val="27"/>
              <w:szCs w:val="27"/>
            </w:rPr>
          </w:rPrChange>
        </w:rPr>
      </w:pPr>
      <w:r>
        <w:rPr>
          <w:rFonts w:ascii="Times New Roman" w:eastAsia="Times New Roman" w:hAnsi="Times New Roman" w:cs="Times New Roman"/>
          <w:color w:val="000000"/>
          <w:sz w:val="27"/>
          <w:szCs w:val="27"/>
        </w:rPr>
        <w:t>Other</w:t>
      </w:r>
      <w:r w:rsidRPr="00881103">
        <w:rPr>
          <w:rFonts w:ascii="Times New Roman" w:eastAsia="Times New Roman" w:hAnsi="Times New Roman" w:cs="Times New Roman"/>
          <w:color w:val="000000"/>
          <w:sz w:val="27"/>
          <w:szCs w:val="27"/>
          <w:lang w:val="ru-RU"/>
          <w:rPrChange w:id="119" w:author="Thomas Elvins" w:date="2016-08-04T15:00:00Z">
            <w:rPr>
              <w:rFonts w:ascii="Times New Roman" w:eastAsia="Times New Roman" w:hAnsi="Times New Roman" w:cs="Times New Roman"/>
              <w:color w:val="000000"/>
              <w:sz w:val="27"/>
              <w:szCs w:val="27"/>
            </w:rPr>
          </w:rPrChange>
        </w:rPr>
        <w:t xml:space="preserve"> </w:t>
      </w:r>
      <w:r>
        <w:rPr>
          <w:rFonts w:ascii="Times New Roman" w:eastAsia="Times New Roman" w:hAnsi="Times New Roman" w:cs="Times New Roman"/>
          <w:color w:val="000000"/>
          <w:sz w:val="27"/>
          <w:szCs w:val="27"/>
        </w:rPr>
        <w:t>genres</w:t>
      </w:r>
      <w:r w:rsidRPr="00881103">
        <w:rPr>
          <w:rFonts w:ascii="Times New Roman" w:eastAsia="Times New Roman" w:hAnsi="Times New Roman" w:cs="Times New Roman"/>
          <w:color w:val="000000"/>
          <w:sz w:val="27"/>
          <w:szCs w:val="27"/>
          <w:lang w:val="ru-RU"/>
          <w:rPrChange w:id="120" w:author="Thomas Elvins" w:date="2016-08-04T15:00:00Z">
            <w:rPr>
              <w:rFonts w:ascii="Times New Roman" w:eastAsia="Times New Roman" w:hAnsi="Times New Roman" w:cs="Times New Roman"/>
              <w:color w:val="000000"/>
              <w:sz w:val="27"/>
              <w:szCs w:val="27"/>
            </w:rPr>
          </w:rPrChange>
        </w:rPr>
        <w:t>?</w:t>
      </w:r>
    </w:p>
    <w:p w14:paraId="0DD1AF9C"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B0501C">
        <w:rPr>
          <w:rFonts w:ascii="Times New Roman" w:eastAsia="Times New Roman" w:hAnsi="Times New Roman" w:cs="Times New Roman"/>
          <w:b/>
          <w:bCs/>
          <w:color w:val="000000"/>
          <w:sz w:val="27"/>
          <w:szCs w:val="27"/>
          <w:lang w:val="ru-RU"/>
        </w:rPr>
        <w:t>:</w:t>
      </w:r>
    </w:p>
    <w:p w14:paraId="404AB4A3"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w:t>
      </w:r>
    </w:p>
    <w:p w14:paraId="0D009734" w14:textId="77777777" w:rsidR="00B0501C" w:rsidRPr="00881103"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Change w:id="121" w:author="Thomas Elvins" w:date="2016-08-04T15:00:00Z">
            <w:rPr>
              <w:rFonts w:ascii="Times New Roman" w:eastAsia="Times New Roman" w:hAnsi="Times New Roman" w:cs="Times New Roman"/>
              <w:color w:val="000000"/>
              <w:sz w:val="27"/>
              <w:szCs w:val="27"/>
            </w:rPr>
          </w:rPrChange>
        </w:rPr>
      </w:pPr>
      <w:r>
        <w:rPr>
          <w:rFonts w:ascii="Times New Roman" w:eastAsia="Times New Roman" w:hAnsi="Times New Roman" w:cs="Times New Roman"/>
          <w:color w:val="000000"/>
          <w:sz w:val="27"/>
          <w:szCs w:val="27"/>
        </w:rPr>
        <w:t>Yes</w:t>
      </w:r>
      <w:r w:rsidRPr="00881103">
        <w:rPr>
          <w:rFonts w:ascii="Times New Roman" w:eastAsia="Times New Roman" w:hAnsi="Times New Roman" w:cs="Times New Roman"/>
          <w:color w:val="000000"/>
          <w:sz w:val="27"/>
          <w:szCs w:val="27"/>
          <w:lang w:val="ru-RU"/>
          <w:rPrChange w:id="122" w:author="Thomas Elvins" w:date="2016-08-04T15:00:00Z">
            <w:rPr>
              <w:rFonts w:ascii="Times New Roman" w:eastAsia="Times New Roman" w:hAnsi="Times New Roman" w:cs="Times New Roman"/>
              <w:color w:val="000000"/>
              <w:sz w:val="27"/>
              <w:szCs w:val="27"/>
            </w:rPr>
          </w:rPrChange>
        </w:rPr>
        <w:t>.</w:t>
      </w:r>
    </w:p>
    <w:p w14:paraId="6AB54C07" w14:textId="77777777" w:rsidR="004A6238" w:rsidRPr="00B0501C"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r w:rsidRPr="00B0501C">
        <w:rPr>
          <w:rFonts w:ascii="Times New Roman" w:eastAsia="Times New Roman" w:hAnsi="Times New Roman" w:cs="Times New Roman"/>
          <w:b/>
          <w:bCs/>
          <w:color w:val="000000"/>
          <w:sz w:val="27"/>
          <w:szCs w:val="27"/>
          <w:lang w:val="ru-RU"/>
        </w:rPr>
        <w:t>:</w:t>
      </w:r>
    </w:p>
    <w:p w14:paraId="483293D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конечно</w:t>
      </w:r>
      <w:r w:rsidRPr="00B0501C">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Разные жанры -</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комедия, это один жанр,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мелодрама, другой - конечно разные.</w:t>
      </w:r>
    </w:p>
    <w:p w14:paraId="575E7D24"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881103">
        <w:rPr>
          <w:rFonts w:ascii="Times New Roman" w:eastAsia="Times New Roman" w:hAnsi="Times New Roman" w:cs="Times New Roman"/>
          <w:color w:val="000000"/>
          <w:sz w:val="27"/>
          <w:szCs w:val="27"/>
          <w:rPrChange w:id="123"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of</w:t>
      </w:r>
      <w:r w:rsidRPr="00881103">
        <w:rPr>
          <w:rFonts w:ascii="Times New Roman" w:eastAsia="Times New Roman" w:hAnsi="Times New Roman" w:cs="Times New Roman"/>
          <w:color w:val="000000"/>
          <w:sz w:val="27"/>
          <w:szCs w:val="27"/>
          <w:rPrChange w:id="124"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course</w:t>
      </w:r>
      <w:r w:rsidRPr="00881103">
        <w:rPr>
          <w:rFonts w:ascii="Times New Roman" w:eastAsia="Times New Roman" w:hAnsi="Times New Roman" w:cs="Times New Roman"/>
          <w:color w:val="000000"/>
          <w:sz w:val="27"/>
          <w:szCs w:val="27"/>
          <w:rPrChange w:id="125"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Different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genres</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comedy</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that</w:t>
      </w:r>
      <w:r w:rsidRPr="00B0501C">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one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genre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melodrama</w:t>
      </w:r>
      <w:r w:rsidRPr="00B0501C">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another</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and</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of</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course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others</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p>
    <w:p w14:paraId="5EF3A65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44156C2"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какие вам, какие жанры, или какие жанры вам больше всего нравится смотреть?</w:t>
      </w:r>
    </w:p>
    <w:p w14:paraId="19AA33AF"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which, which genres do you like to watch most of all?</w:t>
      </w:r>
    </w:p>
    <w:p w14:paraId="318D86E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D7E47CF"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могу сказать что только один жанр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предпочитаю.</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знаю только одно, что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люблюдетективы.</w:t>
      </w:r>
    </w:p>
    <w:p w14:paraId="10958088"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can’t say that I prefer just one genre.  I know one that I don’t like and that’s crime movies.  </w:t>
      </w:r>
    </w:p>
    <w:p w14:paraId="52709AF3"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Change w:id="126" w:author="Thomas Elvins" w:date="2016-08-04T15:00:00Z">
            <w:rPr>
              <w:rFonts w:ascii="Times New Roman" w:eastAsia="Times New Roman" w:hAnsi="Times New Roman" w:cs="Times New Roman"/>
              <w:b/>
              <w:bCs/>
              <w:color w:val="000000"/>
              <w:sz w:val="27"/>
              <w:szCs w:val="27"/>
              <w:lang w:val="ru-RU"/>
            </w:rPr>
          </w:rPrChange>
        </w:rPr>
      </w:pPr>
      <w:r w:rsidRPr="004A6238">
        <w:rPr>
          <w:rFonts w:ascii="Times New Roman" w:eastAsia="Times New Roman" w:hAnsi="Times New Roman" w:cs="Times New Roman"/>
          <w:b/>
          <w:bCs/>
          <w:color w:val="000000"/>
          <w:sz w:val="27"/>
          <w:szCs w:val="27"/>
        </w:rPr>
        <w:t>Stolz</w:t>
      </w:r>
      <w:r w:rsidRPr="00881103">
        <w:rPr>
          <w:rFonts w:ascii="Times New Roman" w:eastAsia="Times New Roman" w:hAnsi="Times New Roman" w:cs="Times New Roman"/>
          <w:b/>
          <w:bCs/>
          <w:color w:val="000000"/>
          <w:sz w:val="27"/>
          <w:szCs w:val="27"/>
          <w:rPrChange w:id="127" w:author="Thomas Elvins" w:date="2016-08-04T15:00:00Z">
            <w:rPr>
              <w:rFonts w:ascii="Times New Roman" w:eastAsia="Times New Roman" w:hAnsi="Times New Roman" w:cs="Times New Roman"/>
              <w:b/>
              <w:bCs/>
              <w:color w:val="000000"/>
              <w:sz w:val="27"/>
              <w:szCs w:val="27"/>
              <w:lang w:val="ru-RU"/>
            </w:rPr>
          </w:rPrChange>
        </w:rPr>
        <w:t>:</w:t>
      </w:r>
    </w:p>
    <w:p w14:paraId="44F5494C" w14:textId="77777777" w:rsidR="004A6238" w:rsidRP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Change w:id="128" w:author="Thomas Elvins" w:date="2016-08-04T15:00:00Z">
            <w:rPr>
              <w:rFonts w:ascii="Times New Roman" w:eastAsia="Times New Roman" w:hAnsi="Times New Roman" w:cs="Times New Roman"/>
              <w:color w:val="000000"/>
              <w:sz w:val="27"/>
              <w:szCs w:val="27"/>
              <w:lang w:val="ru-RU"/>
            </w:rPr>
          </w:rPrChange>
        </w:rPr>
      </w:pPr>
      <w:r w:rsidRPr="004A6238">
        <w:rPr>
          <w:rFonts w:ascii="Times New Roman" w:eastAsia="Times New Roman" w:hAnsi="Times New Roman" w:cs="Times New Roman"/>
          <w:color w:val="000000"/>
          <w:sz w:val="27"/>
          <w:szCs w:val="27"/>
          <w:lang w:val="ru-RU"/>
        </w:rPr>
        <w:t>Все</w:t>
      </w:r>
      <w:r w:rsidRPr="00881103">
        <w:rPr>
          <w:rFonts w:ascii="Times New Roman" w:eastAsia="Times New Roman" w:hAnsi="Times New Roman" w:cs="Times New Roman"/>
          <w:color w:val="000000"/>
          <w:sz w:val="27"/>
          <w:szCs w:val="27"/>
          <w:rPrChange w:id="129"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отлично</w:t>
      </w:r>
      <w:r w:rsidRPr="00881103">
        <w:rPr>
          <w:rFonts w:ascii="Times New Roman" w:eastAsia="Times New Roman" w:hAnsi="Times New Roman" w:cs="Times New Roman"/>
          <w:color w:val="000000"/>
          <w:sz w:val="27"/>
          <w:szCs w:val="27"/>
          <w:rPrChange w:id="130" w:author="Thomas Elvins" w:date="2016-08-04T15:00:00Z">
            <w:rPr>
              <w:rFonts w:ascii="Times New Roman" w:eastAsia="Times New Roman" w:hAnsi="Times New Roman" w:cs="Times New Roman"/>
              <w:color w:val="000000"/>
              <w:sz w:val="27"/>
              <w:szCs w:val="27"/>
              <w:lang w:val="ru-RU"/>
            </w:rPr>
          </w:rPrChange>
        </w:rPr>
        <w:t>.</w:t>
      </w:r>
    </w:p>
    <w:p w14:paraId="1109CD77"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Excellent then.  </w:t>
      </w:r>
    </w:p>
    <w:p w14:paraId="401C1470"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Change w:id="131" w:author="Thomas Elvins" w:date="2016-08-04T15:00:00Z">
            <w:rPr>
              <w:rFonts w:ascii="Times New Roman" w:eastAsia="Times New Roman" w:hAnsi="Times New Roman" w:cs="Times New Roman"/>
              <w:b/>
              <w:bCs/>
              <w:color w:val="000000"/>
              <w:sz w:val="27"/>
              <w:szCs w:val="27"/>
              <w:lang w:val="ru-RU"/>
            </w:rPr>
          </w:rPrChange>
        </w:rPr>
      </w:pPr>
      <w:r w:rsidRPr="004A6238">
        <w:rPr>
          <w:rFonts w:ascii="Times New Roman" w:eastAsia="Times New Roman" w:hAnsi="Times New Roman" w:cs="Times New Roman"/>
          <w:b/>
          <w:bCs/>
          <w:color w:val="000000"/>
          <w:sz w:val="27"/>
          <w:szCs w:val="27"/>
          <w:lang w:val="ru-RU"/>
        </w:rPr>
        <w:t>Ефимова</w:t>
      </w:r>
      <w:r w:rsidRPr="00881103">
        <w:rPr>
          <w:rFonts w:ascii="Times New Roman" w:eastAsia="Times New Roman" w:hAnsi="Times New Roman" w:cs="Times New Roman"/>
          <w:b/>
          <w:bCs/>
          <w:color w:val="000000"/>
          <w:sz w:val="27"/>
          <w:szCs w:val="27"/>
          <w:rPrChange w:id="132" w:author="Thomas Elvins" w:date="2016-08-04T15:00:00Z">
            <w:rPr>
              <w:rFonts w:ascii="Times New Roman" w:eastAsia="Times New Roman" w:hAnsi="Times New Roman" w:cs="Times New Roman"/>
              <w:b/>
              <w:bCs/>
              <w:color w:val="000000"/>
              <w:sz w:val="27"/>
              <w:szCs w:val="27"/>
              <w:lang w:val="ru-RU"/>
            </w:rPr>
          </w:rPrChange>
        </w:rPr>
        <w:t>:</w:t>
      </w:r>
    </w:p>
    <w:p w14:paraId="1048EE1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люблю современную</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фантастику, то что очень сейчас любит молодежь.</w:t>
      </w:r>
    </w:p>
    <w:p w14:paraId="58E2EDA7" w14:textId="49196C1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And I don’t like contemporary </w:t>
      </w:r>
      <w:del w:id="133" w:author="A Prokhorov" w:date="2016-07-04T05:39:00Z">
        <w:r w:rsidDel="00262930">
          <w:rPr>
            <w:rFonts w:ascii="Times New Roman" w:eastAsia="Times New Roman" w:hAnsi="Times New Roman" w:cs="Times New Roman"/>
            <w:color w:val="000000"/>
            <w:sz w:val="27"/>
            <w:szCs w:val="27"/>
          </w:rPr>
          <w:delText xml:space="preserve">fantasy </w:delText>
        </w:r>
      </w:del>
      <w:ins w:id="134" w:author="A Prokhorov" w:date="2016-07-04T05:39:00Z">
        <w:r w:rsidR="00262930">
          <w:rPr>
            <w:rFonts w:ascii="Times New Roman" w:eastAsia="Times New Roman" w:hAnsi="Times New Roman" w:cs="Times New Roman"/>
            <w:color w:val="000000"/>
            <w:sz w:val="27"/>
            <w:szCs w:val="27"/>
          </w:rPr>
          <w:t xml:space="preserve">sci-fi </w:t>
        </w:r>
      </w:ins>
      <w:r>
        <w:rPr>
          <w:rFonts w:ascii="Times New Roman" w:eastAsia="Times New Roman" w:hAnsi="Times New Roman" w:cs="Times New Roman"/>
          <w:color w:val="000000"/>
          <w:sz w:val="27"/>
          <w:szCs w:val="27"/>
        </w:rPr>
        <w:t xml:space="preserve">that the youth loves right now.  </w:t>
      </w:r>
    </w:p>
    <w:p w14:paraId="14C3FED4"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Change w:id="135" w:author="Thomas Elvins" w:date="2016-08-04T15:00:00Z">
            <w:rPr>
              <w:rFonts w:ascii="Times New Roman" w:eastAsia="Times New Roman" w:hAnsi="Times New Roman" w:cs="Times New Roman"/>
              <w:b/>
              <w:bCs/>
              <w:color w:val="000000"/>
              <w:sz w:val="27"/>
              <w:szCs w:val="27"/>
              <w:lang w:val="ru-RU"/>
            </w:rPr>
          </w:rPrChange>
        </w:rPr>
      </w:pPr>
      <w:r w:rsidRPr="004A6238">
        <w:rPr>
          <w:rFonts w:ascii="Times New Roman" w:eastAsia="Times New Roman" w:hAnsi="Times New Roman" w:cs="Times New Roman"/>
          <w:b/>
          <w:bCs/>
          <w:color w:val="000000"/>
          <w:sz w:val="27"/>
          <w:szCs w:val="27"/>
        </w:rPr>
        <w:t>Stolz</w:t>
      </w:r>
      <w:r w:rsidRPr="00881103">
        <w:rPr>
          <w:rFonts w:ascii="Times New Roman" w:eastAsia="Times New Roman" w:hAnsi="Times New Roman" w:cs="Times New Roman"/>
          <w:b/>
          <w:bCs/>
          <w:color w:val="000000"/>
          <w:sz w:val="27"/>
          <w:szCs w:val="27"/>
          <w:rPrChange w:id="136" w:author="Thomas Elvins" w:date="2016-08-04T15:00:00Z">
            <w:rPr>
              <w:rFonts w:ascii="Times New Roman" w:eastAsia="Times New Roman" w:hAnsi="Times New Roman" w:cs="Times New Roman"/>
              <w:b/>
              <w:bCs/>
              <w:color w:val="000000"/>
              <w:sz w:val="27"/>
              <w:szCs w:val="27"/>
              <w:lang w:val="ru-RU"/>
            </w:rPr>
          </w:rPrChange>
        </w:rPr>
        <w:t>:</w:t>
      </w:r>
    </w:p>
    <w:p w14:paraId="3E13D8B7" w14:textId="77777777" w:rsidR="004A6238" w:rsidRP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Change w:id="137" w:author="Thomas Elvins" w:date="2016-08-04T15:00:00Z">
            <w:rPr>
              <w:rFonts w:ascii="Times New Roman" w:eastAsia="Times New Roman" w:hAnsi="Times New Roman" w:cs="Times New Roman"/>
              <w:color w:val="000000"/>
              <w:sz w:val="27"/>
              <w:szCs w:val="27"/>
              <w:lang w:val="ru-RU"/>
            </w:rPr>
          </w:rPrChange>
        </w:rPr>
      </w:pPr>
      <w:r w:rsidRPr="004A6238">
        <w:rPr>
          <w:rFonts w:ascii="Times New Roman" w:eastAsia="Times New Roman" w:hAnsi="Times New Roman" w:cs="Times New Roman"/>
          <w:color w:val="000000"/>
          <w:sz w:val="27"/>
          <w:szCs w:val="27"/>
          <w:lang w:val="ru-RU"/>
        </w:rPr>
        <w:t>Например</w:t>
      </w:r>
      <w:r w:rsidRPr="00881103">
        <w:rPr>
          <w:rFonts w:ascii="Times New Roman" w:eastAsia="Times New Roman" w:hAnsi="Times New Roman" w:cs="Times New Roman"/>
          <w:color w:val="000000"/>
          <w:sz w:val="27"/>
          <w:szCs w:val="27"/>
          <w:rPrChange w:id="138"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Аватар</w:t>
      </w:r>
      <w:r w:rsidRPr="00881103">
        <w:rPr>
          <w:rFonts w:ascii="Times New Roman" w:eastAsia="Times New Roman" w:hAnsi="Times New Roman" w:cs="Times New Roman"/>
          <w:color w:val="000000"/>
          <w:sz w:val="27"/>
          <w:szCs w:val="27"/>
          <w:rPrChange w:id="139" w:author="Thomas Elvins" w:date="2016-08-04T15:00:00Z">
            <w:rPr>
              <w:rFonts w:ascii="Times New Roman" w:eastAsia="Times New Roman" w:hAnsi="Times New Roman" w:cs="Times New Roman"/>
              <w:color w:val="000000"/>
              <w:sz w:val="27"/>
              <w:szCs w:val="27"/>
              <w:lang w:val="ru-RU"/>
            </w:rPr>
          </w:rPrChange>
        </w:rPr>
        <w:t>?</w:t>
      </w:r>
    </w:p>
    <w:p w14:paraId="1A6DCC2F"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
          <w:color w:val="000000"/>
          <w:sz w:val="27"/>
          <w:szCs w:val="27"/>
        </w:rPr>
        <w:t>Avatar</w:t>
      </w:r>
      <w:r>
        <w:rPr>
          <w:rFonts w:ascii="Times New Roman" w:eastAsia="Times New Roman" w:hAnsi="Times New Roman" w:cs="Times New Roman"/>
          <w:color w:val="000000"/>
          <w:sz w:val="27"/>
          <w:szCs w:val="27"/>
        </w:rPr>
        <w:t xml:space="preserve">, for example.  </w:t>
      </w:r>
    </w:p>
    <w:p w14:paraId="013EE98A"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65920B0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 Вот это смотреть не буду.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люблю последние русские фильмы</w:t>
      </w:r>
    </w:p>
    <w:p w14:paraId="2EBDF8B7"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881103">
        <w:rPr>
          <w:rFonts w:ascii="Times New Roman" w:eastAsia="Times New Roman" w:hAnsi="Times New Roman" w:cs="Times New Roman"/>
          <w:color w:val="000000"/>
          <w:sz w:val="27"/>
          <w:szCs w:val="27"/>
          <w:rPrChange w:id="140"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I</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won</w:t>
      </w:r>
      <w:r w:rsidRPr="00B0501C">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watch</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that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And I don’t like recent Russian movies.  </w:t>
      </w:r>
    </w:p>
    <w:p w14:paraId="48FB5C5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6E1384D2"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Почему?</w:t>
      </w:r>
    </w:p>
    <w:p w14:paraId="7DDB6419" w14:textId="77777777" w:rsidR="00B0501C" w:rsidRPr="00881103"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Change w:id="141" w:author="Thomas Elvins" w:date="2016-08-04T15:00:00Z">
            <w:rPr>
              <w:rFonts w:ascii="Times New Roman" w:eastAsia="Times New Roman" w:hAnsi="Times New Roman" w:cs="Times New Roman"/>
              <w:color w:val="000000"/>
              <w:sz w:val="27"/>
              <w:szCs w:val="27"/>
            </w:rPr>
          </w:rPrChange>
        </w:rPr>
      </w:pPr>
      <w:r>
        <w:rPr>
          <w:rFonts w:ascii="Times New Roman" w:eastAsia="Times New Roman" w:hAnsi="Times New Roman" w:cs="Times New Roman"/>
          <w:color w:val="000000"/>
          <w:sz w:val="27"/>
          <w:szCs w:val="27"/>
        </w:rPr>
        <w:t>Why</w:t>
      </w:r>
      <w:r w:rsidRPr="00881103">
        <w:rPr>
          <w:rFonts w:ascii="Times New Roman" w:eastAsia="Times New Roman" w:hAnsi="Times New Roman" w:cs="Times New Roman"/>
          <w:color w:val="000000"/>
          <w:sz w:val="27"/>
          <w:szCs w:val="27"/>
          <w:lang w:val="ru-RU"/>
          <w:rPrChange w:id="142" w:author="Thomas Elvins" w:date="2016-08-04T15:00:00Z">
            <w:rPr>
              <w:rFonts w:ascii="Times New Roman" w:eastAsia="Times New Roman" w:hAnsi="Times New Roman" w:cs="Times New Roman"/>
              <w:color w:val="000000"/>
              <w:sz w:val="27"/>
              <w:szCs w:val="27"/>
            </w:rPr>
          </w:rPrChange>
        </w:rPr>
        <w:t>?</w:t>
      </w:r>
    </w:p>
    <w:p w14:paraId="649BFE0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F6C4DFF"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Последние работы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Михалкова, например.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чувствую, что мне это интересно. И это повторение старой темы, которую уже русское кино открыло, и эту тему мне кажется уже сейчас эксплуатировать излишне. Эта тема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сталинского периода в России. Трудное была время в России, и достаточно уже много документов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открыто, не являются секретными. И о том как Россия жила в то </w:t>
      </w:r>
      <w:r w:rsidRPr="004A6238">
        <w:rPr>
          <w:rFonts w:ascii="Times New Roman" w:eastAsia="Times New Roman" w:hAnsi="Times New Roman" w:cs="Times New Roman"/>
          <w:color w:val="000000"/>
          <w:sz w:val="27"/>
          <w:szCs w:val="27"/>
          <w:lang w:val="ru-RU"/>
        </w:rPr>
        <w:lastRenderedPageBreak/>
        <w:t>время, когда руководил страной Сталин, а сейчас уже многое известно. Раньше это секретная была документация, сейчас много известно, написано много романов, книг, и было снято много хороших фильмов. Поэтому сейчас возвращаться опять к этой теме для меня уже не очень интересно. Поэтому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могу сказать, что если русское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люблю кино советское.</w:t>
      </w:r>
    </w:p>
    <w:p w14:paraId="08F8FD1E" w14:textId="1BC297C4"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recent work of Mi</w:t>
      </w:r>
      <w:ins w:id="143" w:author="A Prokhorov" w:date="2016-07-04T05:39:00Z">
        <w:r w:rsidR="00262930">
          <w:rPr>
            <w:rFonts w:ascii="Times New Roman" w:eastAsia="Times New Roman" w:hAnsi="Times New Roman" w:cs="Times New Roman"/>
            <w:color w:val="000000"/>
            <w:sz w:val="27"/>
            <w:szCs w:val="27"/>
          </w:rPr>
          <w:t>k</w:t>
        </w:r>
      </w:ins>
      <w:r>
        <w:rPr>
          <w:rFonts w:ascii="Times New Roman" w:eastAsia="Times New Roman" w:hAnsi="Times New Roman" w:cs="Times New Roman"/>
          <w:color w:val="000000"/>
          <w:sz w:val="27"/>
          <w:szCs w:val="27"/>
        </w:rPr>
        <w:t xml:space="preserve">halkov, for example.  I don’t feel that it’s interesting for me.  And it’s a repetition of old themes, which Russian cinema already explored, and it seems to me to exploit this topic already unduly.  This topic, the Stalinist </w:t>
      </w:r>
      <w:ins w:id="144" w:author="A Prokhorov" w:date="2016-07-04T05:40:00Z">
        <w:r w:rsidR="00262930">
          <w:rPr>
            <w:rFonts w:ascii="Times New Roman" w:eastAsia="Times New Roman" w:hAnsi="Times New Roman" w:cs="Times New Roman"/>
            <w:color w:val="000000"/>
            <w:sz w:val="27"/>
            <w:szCs w:val="27"/>
          </w:rPr>
          <w:t>p</w:t>
        </w:r>
      </w:ins>
      <w:del w:id="145" w:author="A Prokhorov" w:date="2016-07-04T05:40:00Z">
        <w:r w:rsidDel="00262930">
          <w:rPr>
            <w:rFonts w:ascii="Times New Roman" w:eastAsia="Times New Roman" w:hAnsi="Times New Roman" w:cs="Times New Roman"/>
            <w:color w:val="000000"/>
            <w:sz w:val="27"/>
            <w:szCs w:val="27"/>
          </w:rPr>
          <w:delText>P</w:delText>
        </w:r>
      </w:del>
      <w:r>
        <w:rPr>
          <w:rFonts w:ascii="Times New Roman" w:eastAsia="Times New Roman" w:hAnsi="Times New Roman" w:cs="Times New Roman"/>
          <w:color w:val="000000"/>
          <w:sz w:val="27"/>
          <w:szCs w:val="27"/>
        </w:rPr>
        <w:t xml:space="preserve">eriod in Russia.  It was a hard time in Russia, and enough documents have already been uncovered, they aren’t secrets.  And about that, how Russia lived in those times when Stalin was in charge, and how it’s still really important.  Before the documentation was secret, now it’s really important, lots of novels have been written, books, and a lot of good films were made.  Therefore it’s just not interesting for me to return to this topic.  Therefore I can say that if it’s Russian cinema, I like Soviet cinema.  </w:t>
      </w:r>
    </w:p>
    <w:p w14:paraId="53131455"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Change w:id="146" w:author="Thomas Elvins" w:date="2016-08-04T15:00:00Z">
            <w:rPr>
              <w:rFonts w:ascii="Times New Roman" w:eastAsia="Times New Roman" w:hAnsi="Times New Roman" w:cs="Times New Roman"/>
              <w:b/>
              <w:bCs/>
              <w:color w:val="000000"/>
              <w:sz w:val="27"/>
              <w:szCs w:val="27"/>
            </w:rPr>
          </w:rPrChange>
        </w:rPr>
      </w:pPr>
      <w:r w:rsidRPr="004A6238">
        <w:rPr>
          <w:rFonts w:ascii="Times New Roman" w:eastAsia="Times New Roman" w:hAnsi="Times New Roman" w:cs="Times New Roman"/>
          <w:b/>
          <w:bCs/>
          <w:color w:val="000000"/>
          <w:sz w:val="27"/>
          <w:szCs w:val="27"/>
        </w:rPr>
        <w:t>Stolz</w:t>
      </w:r>
      <w:r w:rsidRPr="00881103">
        <w:rPr>
          <w:rFonts w:ascii="Times New Roman" w:eastAsia="Times New Roman" w:hAnsi="Times New Roman" w:cs="Times New Roman"/>
          <w:b/>
          <w:bCs/>
          <w:color w:val="000000"/>
          <w:sz w:val="27"/>
          <w:szCs w:val="27"/>
          <w:lang w:val="ru-RU"/>
          <w:rPrChange w:id="147" w:author="Thomas Elvins" w:date="2016-08-04T15:00:00Z">
            <w:rPr>
              <w:rFonts w:ascii="Times New Roman" w:eastAsia="Times New Roman" w:hAnsi="Times New Roman" w:cs="Times New Roman"/>
              <w:b/>
              <w:bCs/>
              <w:color w:val="000000"/>
              <w:sz w:val="27"/>
              <w:szCs w:val="27"/>
            </w:rPr>
          </w:rPrChange>
        </w:rPr>
        <w:t>:</w:t>
      </w:r>
    </w:p>
    <w:p w14:paraId="1DFFCFB5" w14:textId="77777777" w:rsidR="004A6238" w:rsidRP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Change w:id="148" w:author="Thomas Elvins" w:date="2016-08-04T15:00:00Z">
            <w:rPr>
              <w:rFonts w:ascii="Times New Roman" w:eastAsia="Times New Roman" w:hAnsi="Times New Roman" w:cs="Times New Roman"/>
              <w:color w:val="000000"/>
              <w:sz w:val="27"/>
              <w:szCs w:val="27"/>
            </w:rPr>
          </w:rPrChange>
        </w:rPr>
      </w:pPr>
      <w:r w:rsidRPr="004A6238">
        <w:rPr>
          <w:rFonts w:ascii="Times New Roman" w:eastAsia="Times New Roman" w:hAnsi="Times New Roman" w:cs="Times New Roman"/>
          <w:color w:val="000000"/>
          <w:sz w:val="27"/>
          <w:szCs w:val="27"/>
          <w:lang w:val="ru-RU"/>
        </w:rPr>
        <w:t>В</w:t>
      </w:r>
      <w:r w:rsidRPr="00881103">
        <w:rPr>
          <w:rFonts w:ascii="Times New Roman" w:eastAsia="Times New Roman" w:hAnsi="Times New Roman" w:cs="Times New Roman"/>
          <w:color w:val="000000"/>
          <w:sz w:val="27"/>
          <w:szCs w:val="27"/>
          <w:lang w:val="ru-RU"/>
          <w:rPrChange w:id="149"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первый</w:t>
      </w:r>
      <w:r w:rsidRPr="00881103">
        <w:rPr>
          <w:rFonts w:ascii="Times New Roman" w:eastAsia="Times New Roman" w:hAnsi="Times New Roman" w:cs="Times New Roman"/>
          <w:color w:val="000000"/>
          <w:sz w:val="27"/>
          <w:szCs w:val="27"/>
          <w:lang w:val="ru-RU"/>
          <w:rPrChange w:id="150"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раз</w:t>
      </w:r>
      <w:r w:rsidRPr="00881103">
        <w:rPr>
          <w:rFonts w:ascii="Times New Roman" w:eastAsia="Times New Roman" w:hAnsi="Times New Roman" w:cs="Times New Roman"/>
          <w:color w:val="000000"/>
          <w:sz w:val="27"/>
          <w:szCs w:val="27"/>
          <w:lang w:val="ru-RU"/>
          <w:rPrChange w:id="151"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вы</w:t>
      </w:r>
      <w:r w:rsidRPr="00881103">
        <w:rPr>
          <w:rFonts w:ascii="Times New Roman" w:eastAsia="Times New Roman" w:hAnsi="Times New Roman" w:cs="Times New Roman"/>
          <w:color w:val="000000"/>
          <w:sz w:val="27"/>
          <w:szCs w:val="27"/>
          <w:lang w:val="ru-RU"/>
          <w:rPrChange w:id="152"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ходили</w:t>
      </w:r>
      <w:r w:rsidRPr="00881103">
        <w:rPr>
          <w:rFonts w:ascii="Times New Roman" w:eastAsia="Times New Roman" w:hAnsi="Times New Roman" w:cs="Times New Roman"/>
          <w:color w:val="000000"/>
          <w:sz w:val="27"/>
          <w:szCs w:val="27"/>
          <w:lang w:val="ru-RU"/>
          <w:rPrChange w:id="153"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пешком</w:t>
      </w:r>
      <w:r w:rsidRPr="00881103">
        <w:rPr>
          <w:rFonts w:ascii="Times New Roman" w:eastAsia="Times New Roman" w:hAnsi="Times New Roman" w:cs="Times New Roman"/>
          <w:color w:val="000000"/>
          <w:sz w:val="27"/>
          <w:szCs w:val="27"/>
          <w:lang w:val="ru-RU"/>
          <w:rPrChange w:id="154"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или</w:t>
      </w:r>
      <w:r w:rsidRPr="00881103">
        <w:rPr>
          <w:rFonts w:ascii="Times New Roman" w:eastAsia="Times New Roman" w:hAnsi="Times New Roman" w:cs="Times New Roman"/>
          <w:color w:val="000000"/>
          <w:sz w:val="27"/>
          <w:szCs w:val="27"/>
          <w:lang w:val="ru-RU"/>
          <w:rPrChange w:id="155"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ездили</w:t>
      </w:r>
      <w:r w:rsidRPr="00881103">
        <w:rPr>
          <w:rFonts w:ascii="Times New Roman" w:eastAsia="Times New Roman" w:hAnsi="Times New Roman" w:cs="Times New Roman"/>
          <w:color w:val="000000"/>
          <w:sz w:val="27"/>
          <w:szCs w:val="27"/>
          <w:lang w:val="ru-RU"/>
          <w:rPrChange w:id="156" w:author="Thomas Elvins" w:date="2016-08-04T15:00:00Z">
            <w:rPr>
              <w:rFonts w:ascii="Times New Roman" w:eastAsia="Times New Roman" w:hAnsi="Times New Roman" w:cs="Times New Roman"/>
              <w:color w:val="000000"/>
              <w:sz w:val="27"/>
              <w:szCs w:val="27"/>
            </w:rPr>
          </w:rPrChange>
        </w:rPr>
        <w:t>?</w:t>
      </w:r>
    </w:p>
    <w:p w14:paraId="79D00986"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first time, did you go by foot or take transport?</w:t>
      </w:r>
    </w:p>
    <w:p w14:paraId="3D0A516A"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Change w:id="157" w:author="Thomas Elvins" w:date="2016-08-04T15:00:00Z">
            <w:rPr>
              <w:rFonts w:ascii="Times New Roman" w:eastAsia="Times New Roman" w:hAnsi="Times New Roman" w:cs="Times New Roman"/>
              <w:b/>
              <w:bCs/>
              <w:color w:val="000000"/>
              <w:sz w:val="27"/>
              <w:szCs w:val="27"/>
            </w:rPr>
          </w:rPrChange>
        </w:rPr>
      </w:pPr>
      <w:r w:rsidRPr="004A6238">
        <w:rPr>
          <w:rFonts w:ascii="Times New Roman" w:eastAsia="Times New Roman" w:hAnsi="Times New Roman" w:cs="Times New Roman"/>
          <w:b/>
          <w:bCs/>
          <w:color w:val="000000"/>
          <w:sz w:val="27"/>
          <w:szCs w:val="27"/>
          <w:lang w:val="ru-RU"/>
        </w:rPr>
        <w:t>Ефимова</w:t>
      </w:r>
      <w:r w:rsidRPr="00881103">
        <w:rPr>
          <w:rFonts w:ascii="Times New Roman" w:eastAsia="Times New Roman" w:hAnsi="Times New Roman" w:cs="Times New Roman"/>
          <w:b/>
          <w:bCs/>
          <w:color w:val="000000"/>
          <w:sz w:val="27"/>
          <w:szCs w:val="27"/>
          <w:lang w:val="ru-RU"/>
          <w:rPrChange w:id="158" w:author="Thomas Elvins" w:date="2016-08-04T15:00:00Z">
            <w:rPr>
              <w:rFonts w:ascii="Times New Roman" w:eastAsia="Times New Roman" w:hAnsi="Times New Roman" w:cs="Times New Roman"/>
              <w:b/>
              <w:bCs/>
              <w:color w:val="000000"/>
              <w:sz w:val="27"/>
              <w:szCs w:val="27"/>
            </w:rPr>
          </w:rPrChange>
        </w:rPr>
        <w:t>:</w:t>
      </w:r>
    </w:p>
    <w:p w14:paraId="4FE2338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Пешком</w:t>
      </w:r>
      <w:r w:rsidRPr="00881103">
        <w:rPr>
          <w:rFonts w:ascii="Times New Roman" w:eastAsia="Times New Roman" w:hAnsi="Times New Roman" w:cs="Times New Roman"/>
          <w:color w:val="000000"/>
          <w:sz w:val="27"/>
          <w:szCs w:val="27"/>
          <w:lang w:val="ru-RU"/>
          <w:rPrChange w:id="159"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В</w:t>
      </w:r>
      <w:r w:rsidRPr="00881103">
        <w:rPr>
          <w:rFonts w:ascii="Times New Roman" w:eastAsia="Times New Roman" w:hAnsi="Times New Roman" w:cs="Times New Roman"/>
          <w:color w:val="000000"/>
          <w:sz w:val="27"/>
          <w:szCs w:val="27"/>
          <w:lang w:val="ru-RU"/>
          <w:rPrChange w:id="160"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первый</w:t>
      </w:r>
      <w:r w:rsidRPr="00881103">
        <w:rPr>
          <w:rFonts w:ascii="Times New Roman" w:eastAsia="Times New Roman" w:hAnsi="Times New Roman" w:cs="Times New Roman"/>
          <w:color w:val="000000"/>
          <w:sz w:val="27"/>
          <w:szCs w:val="27"/>
          <w:lang w:val="ru-RU"/>
          <w:rPrChange w:id="161"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раз</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смотрела</w:t>
      </w:r>
      <w:r w:rsidRPr="00881103">
        <w:rPr>
          <w:rFonts w:ascii="Times New Roman" w:eastAsia="Times New Roman" w:hAnsi="Times New Roman" w:cs="Times New Roman"/>
          <w:color w:val="000000"/>
          <w:sz w:val="27"/>
          <w:szCs w:val="27"/>
          <w:lang w:val="ru-RU"/>
          <w:rPrChange w:id="162"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Крыму</w:t>
      </w:r>
      <w:r w:rsidRPr="00881103">
        <w:rPr>
          <w:rFonts w:ascii="Times New Roman" w:eastAsia="Times New Roman" w:hAnsi="Times New Roman" w:cs="Times New Roman"/>
          <w:color w:val="000000"/>
          <w:sz w:val="27"/>
          <w:szCs w:val="27"/>
          <w:lang w:val="ru-RU"/>
          <w:rPrChange w:id="163"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в</w:t>
      </w:r>
      <w:r w:rsidRPr="00881103">
        <w:rPr>
          <w:rFonts w:ascii="Times New Roman" w:eastAsia="Times New Roman" w:hAnsi="Times New Roman" w:cs="Times New Roman"/>
          <w:color w:val="000000"/>
          <w:sz w:val="27"/>
          <w:szCs w:val="27"/>
          <w:lang w:val="ru-RU"/>
          <w:rPrChange w:id="164"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маленьком</w:t>
      </w:r>
      <w:r w:rsidRPr="00881103">
        <w:rPr>
          <w:rFonts w:ascii="Times New Roman" w:eastAsia="Times New Roman" w:hAnsi="Times New Roman" w:cs="Times New Roman"/>
          <w:color w:val="000000"/>
          <w:sz w:val="27"/>
          <w:szCs w:val="27"/>
          <w:lang w:val="ru-RU"/>
          <w:rPrChange w:id="165"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курортном городке, если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ошибаюсь,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Феодосии.</w:t>
      </w:r>
    </w:p>
    <w:p w14:paraId="33DFFB6B"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By</w:t>
      </w:r>
      <w:r w:rsidRPr="00881103">
        <w:rPr>
          <w:rFonts w:ascii="Times New Roman" w:eastAsia="Times New Roman" w:hAnsi="Times New Roman" w:cs="Times New Roman"/>
          <w:color w:val="000000"/>
          <w:sz w:val="27"/>
          <w:szCs w:val="27"/>
          <w:rPrChange w:id="166"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foot</w:t>
      </w:r>
      <w:r w:rsidRPr="00881103">
        <w:rPr>
          <w:rFonts w:ascii="Times New Roman" w:eastAsia="Times New Roman" w:hAnsi="Times New Roman" w:cs="Times New Roman"/>
          <w:color w:val="000000"/>
          <w:sz w:val="27"/>
          <w:szCs w:val="27"/>
          <w:rPrChange w:id="167"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The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first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time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watched</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was</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Crimea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little</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spa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town</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if</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B0501C">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m</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not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mistaken</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Feodosia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p>
    <w:p w14:paraId="32BCF9E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6CB2DEB" w14:textId="77777777" w:rsidR="004A6238" w:rsidRP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Change w:id="168" w:author="Thomas Elvins" w:date="2016-08-04T15:00:00Z">
            <w:rPr>
              <w:rFonts w:ascii="Times New Roman" w:eastAsia="Times New Roman" w:hAnsi="Times New Roman" w:cs="Times New Roman"/>
              <w:color w:val="000000"/>
              <w:sz w:val="27"/>
              <w:szCs w:val="27"/>
              <w:lang w:val="ru-RU"/>
            </w:rPr>
          </w:rPrChange>
        </w:rPr>
      </w:pPr>
      <w:r w:rsidRPr="004A6238">
        <w:rPr>
          <w:rFonts w:ascii="Times New Roman" w:eastAsia="Times New Roman" w:hAnsi="Times New Roman" w:cs="Times New Roman"/>
          <w:color w:val="000000"/>
          <w:sz w:val="27"/>
          <w:szCs w:val="27"/>
          <w:lang w:val="ru-RU"/>
        </w:rPr>
        <w:t>Какой был кинотеатр? Вы можете его описать? Насколько</w:t>
      </w:r>
      <w:r w:rsidRPr="00881103">
        <w:rPr>
          <w:rFonts w:ascii="Times New Roman" w:eastAsia="Times New Roman" w:hAnsi="Times New Roman" w:cs="Times New Roman"/>
          <w:color w:val="000000"/>
          <w:sz w:val="27"/>
          <w:szCs w:val="27"/>
          <w:rPrChange w:id="169"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вы</w:t>
      </w:r>
      <w:r w:rsidRPr="00881103">
        <w:rPr>
          <w:rFonts w:ascii="Times New Roman" w:eastAsia="Times New Roman" w:hAnsi="Times New Roman" w:cs="Times New Roman"/>
          <w:color w:val="000000"/>
          <w:sz w:val="27"/>
          <w:szCs w:val="27"/>
          <w:rPrChange w:id="170"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помните</w:t>
      </w:r>
      <w:r w:rsidRPr="00881103">
        <w:rPr>
          <w:rFonts w:ascii="Times New Roman" w:eastAsia="Times New Roman" w:hAnsi="Times New Roman" w:cs="Times New Roman"/>
          <w:color w:val="000000"/>
          <w:sz w:val="27"/>
          <w:szCs w:val="27"/>
          <w:rPrChange w:id="171"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конечно</w:t>
      </w:r>
      <w:r w:rsidRPr="00881103">
        <w:rPr>
          <w:rFonts w:ascii="Times New Roman" w:eastAsia="Times New Roman" w:hAnsi="Times New Roman" w:cs="Times New Roman"/>
          <w:color w:val="000000"/>
          <w:sz w:val="27"/>
          <w:szCs w:val="27"/>
          <w:rPrChange w:id="172" w:author="Thomas Elvins" w:date="2016-08-04T15:00:00Z">
            <w:rPr>
              <w:rFonts w:ascii="Times New Roman" w:eastAsia="Times New Roman" w:hAnsi="Times New Roman" w:cs="Times New Roman"/>
              <w:color w:val="000000"/>
              <w:sz w:val="27"/>
              <w:szCs w:val="27"/>
              <w:lang w:val="ru-RU"/>
            </w:rPr>
          </w:rPrChange>
        </w:rPr>
        <w:t>.</w:t>
      </w:r>
    </w:p>
    <w:p w14:paraId="0BAD498B"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What was the movie theater like?  Can you describe it?  As far as you remember, of course.  </w:t>
      </w:r>
    </w:p>
    <w:p w14:paraId="11EB23AE"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04C476F2"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думаю, что это был обычный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который находится на юге в провинциальном маленьком городке.</w:t>
      </w:r>
    </w:p>
    <w:p w14:paraId="0013E641"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think that it was an excellent theater, located in the South in a provincial little town.  </w:t>
      </w:r>
    </w:p>
    <w:p w14:paraId="1674F1E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lastRenderedPageBreak/>
        <w:t>Stolz</w:t>
      </w:r>
      <w:r w:rsidRPr="004A6238">
        <w:rPr>
          <w:rFonts w:ascii="Times New Roman" w:eastAsia="Times New Roman" w:hAnsi="Times New Roman" w:cs="Times New Roman"/>
          <w:b/>
          <w:bCs/>
          <w:color w:val="000000"/>
          <w:sz w:val="27"/>
          <w:szCs w:val="27"/>
          <w:lang w:val="ru-RU"/>
        </w:rPr>
        <w:t>:</w:t>
      </w:r>
    </w:p>
    <w:p w14:paraId="1F70FDCB"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Значит он был, маленький или побольше?</w:t>
      </w:r>
    </w:p>
    <w:p w14:paraId="4CC511D5"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That means it was little or a bit bigger?</w:t>
      </w:r>
    </w:p>
    <w:p w14:paraId="3F49EBC6"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1E6EB24"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Мне он казался, так как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была маленькой девочкой, он казался обычный большой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w:t>
      </w:r>
    </w:p>
    <w:p w14:paraId="62D7803E"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It seemed to me, then when I was a little girl, it seemed to me a typical big theater.  </w:t>
      </w:r>
    </w:p>
    <w:p w14:paraId="005FC543"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751F3CA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не знаете.. опишите кинотеатр пожалуйста. Первый кинотеатр. Например, какие были сидения, может быть. Что там продавалось? Нам очень интересно просто ваше впечатление.</w:t>
      </w:r>
    </w:p>
    <w:p w14:paraId="4A67D8E5"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w:t>
      </w:r>
      <w:r w:rsidRPr="00881103">
        <w:rPr>
          <w:rFonts w:ascii="Times New Roman" w:eastAsia="Times New Roman" w:hAnsi="Times New Roman" w:cs="Times New Roman"/>
          <w:color w:val="000000"/>
          <w:sz w:val="27"/>
          <w:szCs w:val="27"/>
          <w:lang w:val="ru-RU"/>
          <w:rPrChange w:id="173" w:author="Thomas Elvins" w:date="2016-08-04T15:00:00Z">
            <w:rPr>
              <w:rFonts w:ascii="Times New Roman" w:eastAsia="Times New Roman" w:hAnsi="Times New Roman" w:cs="Times New Roman"/>
              <w:color w:val="000000"/>
              <w:sz w:val="27"/>
              <w:szCs w:val="27"/>
            </w:rPr>
          </w:rPrChange>
        </w:rPr>
        <w:t xml:space="preserve"> </w:t>
      </w:r>
      <w:r>
        <w:rPr>
          <w:rFonts w:ascii="Times New Roman" w:eastAsia="Times New Roman" w:hAnsi="Times New Roman" w:cs="Times New Roman"/>
          <w:color w:val="000000"/>
          <w:sz w:val="27"/>
          <w:szCs w:val="27"/>
        </w:rPr>
        <w:t>you</w:t>
      </w:r>
      <w:r w:rsidRPr="00881103">
        <w:rPr>
          <w:rFonts w:ascii="Times New Roman" w:eastAsia="Times New Roman" w:hAnsi="Times New Roman" w:cs="Times New Roman"/>
          <w:color w:val="000000"/>
          <w:sz w:val="27"/>
          <w:szCs w:val="27"/>
          <w:lang w:val="ru-RU"/>
          <w:rPrChange w:id="174" w:author="Thomas Elvins" w:date="2016-08-04T15:00:00Z">
            <w:rPr>
              <w:rFonts w:ascii="Times New Roman" w:eastAsia="Times New Roman" w:hAnsi="Times New Roman" w:cs="Times New Roman"/>
              <w:color w:val="000000"/>
              <w:sz w:val="27"/>
              <w:szCs w:val="27"/>
            </w:rPr>
          </w:rPrChange>
        </w:rPr>
        <w:t xml:space="preserve"> </w:t>
      </w:r>
      <w:r>
        <w:rPr>
          <w:rFonts w:ascii="Times New Roman" w:eastAsia="Times New Roman" w:hAnsi="Times New Roman" w:cs="Times New Roman"/>
          <w:color w:val="000000"/>
          <w:sz w:val="27"/>
          <w:szCs w:val="27"/>
        </w:rPr>
        <w:t>know</w:t>
      </w:r>
      <w:r w:rsidRPr="00881103">
        <w:rPr>
          <w:rFonts w:ascii="Times New Roman" w:eastAsia="Times New Roman" w:hAnsi="Times New Roman" w:cs="Times New Roman"/>
          <w:color w:val="000000"/>
          <w:sz w:val="27"/>
          <w:szCs w:val="27"/>
          <w:lang w:val="ru-RU"/>
          <w:rPrChange w:id="175" w:author="Thomas Elvins" w:date="2016-08-04T15:00:00Z">
            <w:rPr>
              <w:rFonts w:ascii="Times New Roman" w:eastAsia="Times New Roman" w:hAnsi="Times New Roman" w:cs="Times New Roman"/>
              <w:color w:val="000000"/>
              <w:sz w:val="27"/>
              <w:szCs w:val="27"/>
            </w:rPr>
          </w:rPrChange>
        </w:rPr>
        <w:t>…</w:t>
      </w:r>
      <w:r>
        <w:rPr>
          <w:rFonts w:ascii="Times New Roman" w:eastAsia="Times New Roman" w:hAnsi="Times New Roman" w:cs="Times New Roman"/>
          <w:color w:val="000000"/>
          <w:sz w:val="27"/>
          <w:szCs w:val="27"/>
        </w:rPr>
        <w:t>describe</w:t>
      </w:r>
      <w:r w:rsidRPr="00881103">
        <w:rPr>
          <w:rFonts w:ascii="Times New Roman" w:eastAsia="Times New Roman" w:hAnsi="Times New Roman" w:cs="Times New Roman"/>
          <w:color w:val="000000"/>
          <w:sz w:val="27"/>
          <w:szCs w:val="27"/>
          <w:lang w:val="ru-RU"/>
          <w:rPrChange w:id="176" w:author="Thomas Elvins" w:date="2016-08-04T15:00:00Z">
            <w:rPr>
              <w:rFonts w:ascii="Times New Roman" w:eastAsia="Times New Roman" w:hAnsi="Times New Roman" w:cs="Times New Roman"/>
              <w:color w:val="000000"/>
              <w:sz w:val="27"/>
              <w:szCs w:val="27"/>
            </w:rPr>
          </w:rPrChange>
        </w:rPr>
        <w:t xml:space="preserve"> </w:t>
      </w:r>
      <w:r>
        <w:rPr>
          <w:rFonts w:ascii="Times New Roman" w:eastAsia="Times New Roman" w:hAnsi="Times New Roman" w:cs="Times New Roman"/>
          <w:color w:val="000000"/>
          <w:sz w:val="27"/>
          <w:szCs w:val="27"/>
        </w:rPr>
        <w:t>the</w:t>
      </w:r>
      <w:r w:rsidRPr="00881103">
        <w:rPr>
          <w:rFonts w:ascii="Times New Roman" w:eastAsia="Times New Roman" w:hAnsi="Times New Roman" w:cs="Times New Roman"/>
          <w:color w:val="000000"/>
          <w:sz w:val="27"/>
          <w:szCs w:val="27"/>
          <w:lang w:val="ru-RU"/>
          <w:rPrChange w:id="177" w:author="Thomas Elvins" w:date="2016-08-04T15:00:00Z">
            <w:rPr>
              <w:rFonts w:ascii="Times New Roman" w:eastAsia="Times New Roman" w:hAnsi="Times New Roman" w:cs="Times New Roman"/>
              <w:color w:val="000000"/>
              <w:sz w:val="27"/>
              <w:szCs w:val="27"/>
            </w:rPr>
          </w:rPrChange>
        </w:rPr>
        <w:t xml:space="preserve"> </w:t>
      </w:r>
      <w:r>
        <w:rPr>
          <w:rFonts w:ascii="Times New Roman" w:eastAsia="Times New Roman" w:hAnsi="Times New Roman" w:cs="Times New Roman"/>
          <w:color w:val="000000"/>
          <w:sz w:val="27"/>
          <w:szCs w:val="27"/>
        </w:rPr>
        <w:t>theater</w:t>
      </w:r>
      <w:r w:rsidRPr="00881103">
        <w:rPr>
          <w:rFonts w:ascii="Times New Roman" w:eastAsia="Times New Roman" w:hAnsi="Times New Roman" w:cs="Times New Roman"/>
          <w:color w:val="000000"/>
          <w:sz w:val="27"/>
          <w:szCs w:val="27"/>
          <w:lang w:val="ru-RU"/>
          <w:rPrChange w:id="178" w:author="Thomas Elvins" w:date="2016-08-04T15:00:00Z">
            <w:rPr>
              <w:rFonts w:ascii="Times New Roman" w:eastAsia="Times New Roman" w:hAnsi="Times New Roman" w:cs="Times New Roman"/>
              <w:color w:val="000000"/>
              <w:sz w:val="27"/>
              <w:szCs w:val="27"/>
            </w:rPr>
          </w:rPrChange>
        </w:rPr>
        <w:t xml:space="preserve">, </w:t>
      </w:r>
      <w:r>
        <w:rPr>
          <w:rFonts w:ascii="Times New Roman" w:eastAsia="Times New Roman" w:hAnsi="Times New Roman" w:cs="Times New Roman"/>
          <w:color w:val="000000"/>
          <w:sz w:val="27"/>
          <w:szCs w:val="27"/>
        </w:rPr>
        <w:t>please</w:t>
      </w:r>
      <w:r w:rsidRPr="00881103">
        <w:rPr>
          <w:rFonts w:ascii="Times New Roman" w:eastAsia="Times New Roman" w:hAnsi="Times New Roman" w:cs="Times New Roman"/>
          <w:color w:val="000000"/>
          <w:sz w:val="27"/>
          <w:szCs w:val="27"/>
          <w:lang w:val="ru-RU"/>
          <w:rPrChange w:id="179" w:author="Thomas Elvins" w:date="2016-08-04T15:00:00Z">
            <w:rPr>
              <w:rFonts w:ascii="Times New Roman" w:eastAsia="Times New Roman" w:hAnsi="Times New Roman" w:cs="Times New Roman"/>
              <w:color w:val="000000"/>
              <w:sz w:val="27"/>
              <w:szCs w:val="27"/>
            </w:rPr>
          </w:rPrChange>
        </w:rPr>
        <w:t xml:space="preserve">.  </w:t>
      </w:r>
      <w:r>
        <w:rPr>
          <w:rFonts w:ascii="Times New Roman" w:eastAsia="Times New Roman" w:hAnsi="Times New Roman" w:cs="Times New Roman"/>
          <w:color w:val="000000"/>
          <w:sz w:val="27"/>
          <w:szCs w:val="27"/>
        </w:rPr>
        <w:t xml:space="preserve">The first movie theater.  For example, what were the seats like, maybe?  What was sold there?  We’re really interested in your first impression.  </w:t>
      </w:r>
    </w:p>
    <w:p w14:paraId="0CF8B0D2"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Change w:id="180" w:author="Thomas Elvins" w:date="2016-08-04T15:00:00Z">
            <w:rPr>
              <w:rFonts w:ascii="Times New Roman" w:eastAsia="Times New Roman" w:hAnsi="Times New Roman" w:cs="Times New Roman"/>
              <w:b/>
              <w:bCs/>
              <w:color w:val="000000"/>
              <w:sz w:val="27"/>
              <w:szCs w:val="27"/>
            </w:rPr>
          </w:rPrChange>
        </w:rPr>
      </w:pPr>
      <w:r w:rsidRPr="004A6238">
        <w:rPr>
          <w:rFonts w:ascii="Times New Roman" w:eastAsia="Times New Roman" w:hAnsi="Times New Roman" w:cs="Times New Roman"/>
          <w:b/>
          <w:bCs/>
          <w:color w:val="000000"/>
          <w:sz w:val="27"/>
          <w:szCs w:val="27"/>
          <w:lang w:val="ru-RU"/>
        </w:rPr>
        <w:t>Ефимова</w:t>
      </w:r>
      <w:r w:rsidRPr="00881103">
        <w:rPr>
          <w:rFonts w:ascii="Times New Roman" w:eastAsia="Times New Roman" w:hAnsi="Times New Roman" w:cs="Times New Roman"/>
          <w:b/>
          <w:bCs/>
          <w:color w:val="000000"/>
          <w:sz w:val="27"/>
          <w:szCs w:val="27"/>
          <w:lang w:val="ru-RU"/>
          <w:rPrChange w:id="181" w:author="Thomas Elvins" w:date="2016-08-04T15:00:00Z">
            <w:rPr>
              <w:rFonts w:ascii="Times New Roman" w:eastAsia="Times New Roman" w:hAnsi="Times New Roman" w:cs="Times New Roman"/>
              <w:b/>
              <w:bCs/>
              <w:color w:val="000000"/>
              <w:sz w:val="27"/>
              <w:szCs w:val="27"/>
            </w:rPr>
          </w:rPrChange>
        </w:rPr>
        <w:t>:</w:t>
      </w:r>
    </w:p>
    <w:p w14:paraId="3BA423C8"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помню</w:t>
      </w:r>
      <w:r w:rsidRPr="00881103">
        <w:rPr>
          <w:rFonts w:ascii="Times New Roman" w:eastAsia="Times New Roman" w:hAnsi="Times New Roman" w:cs="Times New Roman"/>
          <w:color w:val="000000"/>
          <w:sz w:val="27"/>
          <w:szCs w:val="27"/>
          <w:lang w:val="ru-RU"/>
          <w:rPrChange w:id="182"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хорошо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w:t>
      </w:r>
      <w:r w:rsidRPr="00881103">
        <w:rPr>
          <w:rFonts w:ascii="Times New Roman" w:eastAsia="Times New Roman" w:hAnsi="Times New Roman" w:cs="Times New Roman"/>
          <w:color w:val="000000"/>
          <w:sz w:val="27"/>
          <w:szCs w:val="27"/>
          <w:lang w:val="ru-RU"/>
          <w:rPrChange w:id="183"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в</w:t>
      </w:r>
      <w:r w:rsidRPr="00881103">
        <w:rPr>
          <w:rFonts w:ascii="Times New Roman" w:eastAsia="Times New Roman" w:hAnsi="Times New Roman" w:cs="Times New Roman"/>
          <w:color w:val="000000"/>
          <w:sz w:val="27"/>
          <w:szCs w:val="27"/>
          <w:lang w:val="ru-RU"/>
          <w:rPrChange w:id="184"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котором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бывала</w:t>
      </w:r>
      <w:r w:rsidRPr="00881103">
        <w:rPr>
          <w:rFonts w:ascii="Times New Roman" w:eastAsia="Times New Roman" w:hAnsi="Times New Roman" w:cs="Times New Roman"/>
          <w:color w:val="000000"/>
          <w:sz w:val="27"/>
          <w:szCs w:val="27"/>
          <w:lang w:val="ru-RU"/>
          <w:rPrChange w:id="185"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когда</w:t>
      </w:r>
      <w:r w:rsidRPr="00881103">
        <w:rPr>
          <w:rFonts w:ascii="Times New Roman" w:eastAsia="Times New Roman" w:hAnsi="Times New Roman" w:cs="Times New Roman"/>
          <w:color w:val="000000"/>
          <w:sz w:val="27"/>
          <w:szCs w:val="27"/>
          <w:lang w:val="ru-RU"/>
          <w:rPrChange w:id="186"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была</w:t>
      </w:r>
      <w:r w:rsidRPr="00881103">
        <w:rPr>
          <w:rFonts w:ascii="Times New Roman" w:eastAsia="Times New Roman" w:hAnsi="Times New Roman" w:cs="Times New Roman"/>
          <w:color w:val="000000"/>
          <w:sz w:val="27"/>
          <w:szCs w:val="27"/>
          <w:lang w:val="ru-RU"/>
          <w:rPrChange w:id="187"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в</w:t>
      </w:r>
      <w:r w:rsidRPr="00881103">
        <w:rPr>
          <w:rFonts w:ascii="Times New Roman" w:eastAsia="Times New Roman" w:hAnsi="Times New Roman" w:cs="Times New Roman"/>
          <w:color w:val="000000"/>
          <w:sz w:val="27"/>
          <w:szCs w:val="27"/>
          <w:lang w:val="ru-RU"/>
          <w:rPrChange w:id="188"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школе</w:t>
      </w:r>
      <w:r w:rsidRPr="00881103">
        <w:rPr>
          <w:rFonts w:ascii="Times New Roman" w:eastAsia="Times New Roman" w:hAnsi="Times New Roman" w:cs="Times New Roman"/>
          <w:color w:val="000000"/>
          <w:sz w:val="27"/>
          <w:szCs w:val="27"/>
          <w:lang w:val="ru-RU"/>
          <w:rPrChange w:id="189"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училась в школе, который находился рядом с домом. Это очень маленький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дети называли его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винбочка. От слова вино и бочка. Почему? Потому что он находился рядом, практически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 территории винного завода. Был большой завод и как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маленький клуб</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очень маленький былкинотеатр.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дети так смешно его называли, пошли в винбочку сегодня вечером. Там было три сеанса. Днем начинался в 4 часа дня. Вечером в 6 часов, и самый последний, если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ошибаюсь, начинался в 9. Обычно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ходили на 6 часов потому что нам нельзя была возвращаться домой поздно.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 иногда, с папой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ходила и на последний сеанс тоже.</w:t>
      </w:r>
    </w:p>
    <w:p w14:paraId="22FD920A" w14:textId="5515205D" w:rsidR="00B0501C" w:rsidRPr="00B0501C" w:rsidRDefault="00B0501C" w:rsidP="00B0501C">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 remember the theater well, where I used to go when I was in school, going to school, which was located close to home.  It</w:t>
      </w:r>
      <w:r w:rsidRPr="00881103">
        <w:rPr>
          <w:rFonts w:ascii="Times New Roman" w:eastAsia="Times New Roman" w:hAnsi="Times New Roman" w:cs="Times New Roman"/>
          <w:color w:val="000000"/>
          <w:sz w:val="27"/>
          <w:szCs w:val="27"/>
          <w:rPrChange w:id="190"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was</w:t>
      </w:r>
      <w:r w:rsidRPr="00881103">
        <w:rPr>
          <w:rFonts w:ascii="Times New Roman" w:eastAsia="Times New Roman" w:hAnsi="Times New Roman" w:cs="Times New Roman"/>
          <w:color w:val="000000"/>
          <w:sz w:val="27"/>
          <w:szCs w:val="27"/>
          <w:rPrChange w:id="191"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a</w:t>
      </w:r>
      <w:r w:rsidRPr="00881103">
        <w:rPr>
          <w:rFonts w:ascii="Times New Roman" w:eastAsia="Times New Roman" w:hAnsi="Times New Roman" w:cs="Times New Roman"/>
          <w:color w:val="000000"/>
          <w:sz w:val="27"/>
          <w:szCs w:val="27"/>
          <w:rPrChange w:id="192"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really</w:t>
      </w:r>
      <w:r w:rsidRPr="00881103">
        <w:rPr>
          <w:rFonts w:ascii="Times New Roman" w:eastAsia="Times New Roman" w:hAnsi="Times New Roman" w:cs="Times New Roman"/>
          <w:color w:val="000000"/>
          <w:sz w:val="27"/>
          <w:szCs w:val="27"/>
          <w:rPrChange w:id="193"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small</w:t>
      </w:r>
      <w:r w:rsidRPr="00881103">
        <w:rPr>
          <w:rFonts w:ascii="Times New Roman" w:eastAsia="Times New Roman" w:hAnsi="Times New Roman" w:cs="Times New Roman"/>
          <w:color w:val="000000"/>
          <w:sz w:val="27"/>
          <w:szCs w:val="27"/>
          <w:rPrChange w:id="194"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theater</w:t>
      </w:r>
      <w:r w:rsidRPr="00881103">
        <w:rPr>
          <w:rFonts w:ascii="Times New Roman" w:eastAsia="Times New Roman" w:hAnsi="Times New Roman" w:cs="Times New Roman"/>
          <w:color w:val="000000"/>
          <w:sz w:val="27"/>
          <w:szCs w:val="27"/>
          <w:rPrChange w:id="195"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And</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w:t>
      </w:r>
      <w:r w:rsidRPr="00B0501C">
        <w:rPr>
          <w:rFonts w:ascii="Times New Roman" w:eastAsia="Times New Roman" w:hAnsi="Times New Roman" w:cs="Times New Roman"/>
          <w:color w:val="000000"/>
          <w:sz w:val="27"/>
          <w:szCs w:val="27"/>
        </w:rPr>
        <w:t xml:space="preserve"> </w:t>
      </w:r>
      <w:ins w:id="196" w:author="A Prokhorov" w:date="2016-07-04T06:10:00Z">
        <w:r w:rsidR="00AE2AE9">
          <w:rPr>
            <w:rFonts w:ascii="Times New Roman" w:eastAsia="Times New Roman" w:hAnsi="Times New Roman" w:cs="Times New Roman"/>
            <w:color w:val="000000"/>
            <w:sz w:val="27"/>
            <w:szCs w:val="27"/>
          </w:rPr>
          <w:t xml:space="preserve">called </w:t>
        </w:r>
      </w:ins>
      <w:r>
        <w:rPr>
          <w:rFonts w:ascii="Times New Roman" w:eastAsia="Times New Roman" w:hAnsi="Times New Roman" w:cs="Times New Roman"/>
          <w:color w:val="000000"/>
          <w:sz w:val="27"/>
          <w:szCs w:val="27"/>
        </w:rPr>
        <w:t>it</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Vinbochka</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From</w:t>
      </w:r>
      <w:r w:rsidRPr="00881103">
        <w:rPr>
          <w:rFonts w:ascii="Times New Roman" w:eastAsia="Times New Roman" w:hAnsi="Times New Roman" w:cs="Times New Roman"/>
          <w:color w:val="000000"/>
          <w:sz w:val="27"/>
          <w:szCs w:val="27"/>
          <w:rPrChange w:id="197"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the</w:t>
      </w:r>
      <w:r w:rsidRPr="00881103">
        <w:rPr>
          <w:rFonts w:ascii="Times New Roman" w:eastAsia="Times New Roman" w:hAnsi="Times New Roman" w:cs="Times New Roman"/>
          <w:color w:val="000000"/>
          <w:sz w:val="27"/>
          <w:szCs w:val="27"/>
          <w:rPrChange w:id="198"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words</w:t>
      </w:r>
      <w:r w:rsidRPr="00881103">
        <w:rPr>
          <w:rFonts w:ascii="Times New Roman" w:eastAsia="Times New Roman" w:hAnsi="Times New Roman" w:cs="Times New Roman"/>
          <w:color w:val="000000"/>
          <w:sz w:val="27"/>
          <w:szCs w:val="27"/>
          <w:rPrChange w:id="199"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for</w:t>
      </w:r>
      <w:r w:rsidRPr="00881103">
        <w:rPr>
          <w:rFonts w:ascii="Times New Roman" w:eastAsia="Times New Roman" w:hAnsi="Times New Roman" w:cs="Times New Roman"/>
          <w:color w:val="000000"/>
          <w:sz w:val="27"/>
          <w:szCs w:val="27"/>
          <w:rPrChange w:id="200"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wine</w:t>
      </w:r>
      <w:r w:rsidRPr="00881103">
        <w:rPr>
          <w:rFonts w:ascii="Times New Roman" w:eastAsia="Times New Roman" w:hAnsi="Times New Roman" w:cs="Times New Roman"/>
          <w:color w:val="000000"/>
          <w:sz w:val="27"/>
          <w:szCs w:val="27"/>
          <w:rPrChange w:id="201"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and</w:t>
      </w:r>
      <w:r w:rsidRPr="00881103">
        <w:rPr>
          <w:rFonts w:ascii="Times New Roman" w:eastAsia="Times New Roman" w:hAnsi="Times New Roman" w:cs="Times New Roman"/>
          <w:color w:val="000000"/>
          <w:sz w:val="27"/>
          <w:szCs w:val="27"/>
          <w:rPrChange w:id="202"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barrel</w:t>
      </w:r>
      <w:r w:rsidRPr="00881103">
        <w:rPr>
          <w:rFonts w:ascii="Times New Roman" w:eastAsia="Times New Roman" w:hAnsi="Times New Roman" w:cs="Times New Roman"/>
          <w:color w:val="000000"/>
          <w:sz w:val="27"/>
          <w:szCs w:val="27"/>
          <w:rPrChange w:id="203" w:author="Thomas Elvins" w:date="2016-08-04T15:00:00Z">
            <w:rPr>
              <w:rFonts w:ascii="Times New Roman" w:eastAsia="Times New Roman" w:hAnsi="Times New Roman" w:cs="Times New Roman"/>
              <w:color w:val="000000"/>
              <w:sz w:val="27"/>
              <w:szCs w:val="27"/>
              <w:lang w:val="ru-RU"/>
            </w:rPr>
          </w:rPrChange>
        </w:rPr>
        <w:t xml:space="preserve">.’  </w:t>
      </w:r>
      <w:r>
        <w:rPr>
          <w:rFonts w:ascii="Times New Roman" w:eastAsia="Times New Roman" w:hAnsi="Times New Roman" w:cs="Times New Roman"/>
          <w:color w:val="000000"/>
          <w:sz w:val="27"/>
          <w:szCs w:val="27"/>
        </w:rPr>
        <w:t>Why</w:t>
      </w:r>
      <w:r w:rsidRPr="00B0501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Because it was located close to, practically on the property of a winery.  And we kids called it that so lightheartedly, went to Vinbochka in the evening.  There were three showings there.  The daytime one started at four in the afternoon, the evening one at six, and the last, if </w:t>
      </w:r>
      <w:r>
        <w:rPr>
          <w:rFonts w:ascii="Times New Roman" w:eastAsia="Times New Roman" w:hAnsi="Times New Roman" w:cs="Times New Roman"/>
          <w:color w:val="000000"/>
          <w:sz w:val="27"/>
          <w:szCs w:val="27"/>
        </w:rPr>
        <w:lastRenderedPageBreak/>
        <w:t xml:space="preserve">I’m not mistaken, started at nine.  Generally we went at six because we weren’t allowed to be out late.  But, sometimes I went with dad to the last showing too.  </w:t>
      </w:r>
    </w:p>
    <w:p w14:paraId="74D85010" w14:textId="77777777" w:rsidR="004A6238" w:rsidRPr="00881103" w:rsidRDefault="004A6238" w:rsidP="00B0501C">
      <w:pPr>
        <w:shd w:val="clear" w:color="auto" w:fill="F4EEE2"/>
        <w:spacing w:before="100" w:beforeAutospacing="1" w:after="100" w:afterAutospacing="1" w:line="240" w:lineRule="auto"/>
        <w:rPr>
          <w:rFonts w:ascii="Times New Roman" w:eastAsia="Times New Roman" w:hAnsi="Times New Roman" w:cs="Times New Roman"/>
          <w:b/>
          <w:bCs/>
          <w:color w:val="000000"/>
          <w:sz w:val="27"/>
          <w:szCs w:val="27"/>
          <w:lang w:val="ru-RU"/>
          <w:rPrChange w:id="204" w:author="Thomas Elvins" w:date="2016-08-04T15:00:00Z">
            <w:rPr>
              <w:rFonts w:ascii="Times New Roman" w:eastAsia="Times New Roman" w:hAnsi="Times New Roman" w:cs="Times New Roman"/>
              <w:b/>
              <w:bCs/>
              <w:color w:val="000000"/>
              <w:sz w:val="27"/>
              <w:szCs w:val="27"/>
            </w:rPr>
          </w:rPrChange>
        </w:rPr>
      </w:pPr>
      <w:r w:rsidRPr="004A6238">
        <w:rPr>
          <w:rFonts w:ascii="Times New Roman" w:eastAsia="Times New Roman" w:hAnsi="Times New Roman" w:cs="Times New Roman"/>
          <w:b/>
          <w:bCs/>
          <w:color w:val="000000"/>
          <w:sz w:val="27"/>
          <w:szCs w:val="27"/>
        </w:rPr>
        <w:t>Stolz</w:t>
      </w:r>
      <w:r w:rsidRPr="00881103">
        <w:rPr>
          <w:rFonts w:ascii="Times New Roman" w:eastAsia="Times New Roman" w:hAnsi="Times New Roman" w:cs="Times New Roman"/>
          <w:b/>
          <w:bCs/>
          <w:color w:val="000000"/>
          <w:sz w:val="27"/>
          <w:szCs w:val="27"/>
          <w:lang w:val="ru-RU"/>
          <w:rPrChange w:id="205" w:author="Thomas Elvins" w:date="2016-08-04T15:00:00Z">
            <w:rPr>
              <w:rFonts w:ascii="Times New Roman" w:eastAsia="Times New Roman" w:hAnsi="Times New Roman" w:cs="Times New Roman"/>
              <w:b/>
              <w:bCs/>
              <w:color w:val="000000"/>
              <w:sz w:val="27"/>
              <w:szCs w:val="27"/>
            </w:rPr>
          </w:rPrChange>
        </w:rPr>
        <w:t>:</w:t>
      </w:r>
    </w:p>
    <w:p w14:paraId="29846C20" w14:textId="77777777" w:rsidR="004A6238" w:rsidRP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Change w:id="206" w:author="Thomas Elvins" w:date="2016-08-04T15:00:00Z">
            <w:rPr>
              <w:rFonts w:ascii="Times New Roman" w:eastAsia="Times New Roman" w:hAnsi="Times New Roman" w:cs="Times New Roman"/>
              <w:color w:val="000000"/>
              <w:sz w:val="27"/>
              <w:szCs w:val="27"/>
            </w:rPr>
          </w:rPrChange>
        </w:rPr>
      </w:pPr>
      <w:r w:rsidRPr="004A6238">
        <w:rPr>
          <w:rFonts w:ascii="Times New Roman" w:eastAsia="Times New Roman" w:hAnsi="Times New Roman" w:cs="Times New Roman"/>
          <w:color w:val="000000"/>
          <w:sz w:val="27"/>
          <w:szCs w:val="27"/>
          <w:lang w:val="ru-RU"/>
        </w:rPr>
        <w:t>А</w:t>
      </w:r>
      <w:r w:rsidRPr="00881103">
        <w:rPr>
          <w:rFonts w:ascii="Times New Roman" w:eastAsia="Times New Roman" w:hAnsi="Times New Roman" w:cs="Times New Roman"/>
          <w:color w:val="000000"/>
          <w:sz w:val="27"/>
          <w:szCs w:val="27"/>
          <w:lang w:val="ru-RU"/>
          <w:rPrChange w:id="207"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там</w:t>
      </w:r>
      <w:r w:rsidRPr="00881103">
        <w:rPr>
          <w:rFonts w:ascii="Times New Roman" w:eastAsia="Times New Roman" w:hAnsi="Times New Roman" w:cs="Times New Roman"/>
          <w:color w:val="000000"/>
          <w:sz w:val="27"/>
          <w:szCs w:val="27"/>
          <w:lang w:val="ru-RU"/>
          <w:rPrChange w:id="208"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был</w:t>
      </w:r>
      <w:r w:rsidRPr="00881103">
        <w:rPr>
          <w:rFonts w:ascii="Times New Roman" w:eastAsia="Times New Roman" w:hAnsi="Times New Roman" w:cs="Times New Roman"/>
          <w:color w:val="000000"/>
          <w:sz w:val="27"/>
          <w:szCs w:val="27"/>
          <w:lang w:val="ru-RU"/>
          <w:rPrChange w:id="209"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всего</w:t>
      </w:r>
      <w:r w:rsidRPr="00881103">
        <w:rPr>
          <w:rFonts w:ascii="Times New Roman" w:eastAsia="Times New Roman" w:hAnsi="Times New Roman" w:cs="Times New Roman"/>
          <w:color w:val="000000"/>
          <w:sz w:val="27"/>
          <w:szCs w:val="27"/>
          <w:lang w:val="ru-RU"/>
          <w:rPrChange w:id="210"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один</w:t>
      </w:r>
      <w:r w:rsidRPr="00881103">
        <w:rPr>
          <w:rFonts w:ascii="Times New Roman" w:eastAsia="Times New Roman" w:hAnsi="Times New Roman" w:cs="Times New Roman"/>
          <w:color w:val="000000"/>
          <w:sz w:val="27"/>
          <w:szCs w:val="27"/>
          <w:lang w:val="ru-RU"/>
          <w:rPrChange w:id="211"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кинозал</w:t>
      </w:r>
      <w:r w:rsidRPr="00881103">
        <w:rPr>
          <w:rFonts w:ascii="Times New Roman" w:eastAsia="Times New Roman" w:hAnsi="Times New Roman" w:cs="Times New Roman"/>
          <w:color w:val="000000"/>
          <w:sz w:val="27"/>
          <w:szCs w:val="27"/>
          <w:lang w:val="ru-RU"/>
          <w:rPrChange w:id="212"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или</w:t>
      </w:r>
      <w:r w:rsidRPr="00881103">
        <w:rPr>
          <w:rFonts w:ascii="Times New Roman" w:eastAsia="Times New Roman" w:hAnsi="Times New Roman" w:cs="Times New Roman"/>
          <w:color w:val="000000"/>
          <w:sz w:val="27"/>
          <w:szCs w:val="27"/>
          <w:lang w:val="ru-RU"/>
          <w:rPrChange w:id="213"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несколько</w:t>
      </w:r>
      <w:r w:rsidRPr="00881103">
        <w:rPr>
          <w:rFonts w:ascii="Times New Roman" w:eastAsia="Times New Roman" w:hAnsi="Times New Roman" w:cs="Times New Roman"/>
          <w:color w:val="000000"/>
          <w:sz w:val="27"/>
          <w:szCs w:val="27"/>
          <w:lang w:val="ru-RU"/>
          <w:rPrChange w:id="214"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залов</w:t>
      </w:r>
      <w:r w:rsidRPr="00881103">
        <w:rPr>
          <w:rFonts w:ascii="Times New Roman" w:eastAsia="Times New Roman" w:hAnsi="Times New Roman" w:cs="Times New Roman"/>
          <w:color w:val="000000"/>
          <w:sz w:val="27"/>
          <w:szCs w:val="27"/>
          <w:lang w:val="ru-RU"/>
          <w:rPrChange w:id="215" w:author="Thomas Elvins" w:date="2016-08-04T15:00:00Z">
            <w:rPr>
              <w:rFonts w:ascii="Times New Roman" w:eastAsia="Times New Roman" w:hAnsi="Times New Roman" w:cs="Times New Roman"/>
              <w:color w:val="000000"/>
              <w:sz w:val="27"/>
              <w:szCs w:val="27"/>
            </w:rPr>
          </w:rPrChange>
        </w:rPr>
        <w:t>?</w:t>
      </w:r>
    </w:p>
    <w:p w14:paraId="5834DA45"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there was only one screening room or a couple of them?</w:t>
      </w:r>
    </w:p>
    <w:p w14:paraId="7EA67050"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Change w:id="216" w:author="Thomas Elvins" w:date="2016-08-04T15:00:00Z">
            <w:rPr>
              <w:rFonts w:ascii="Times New Roman" w:eastAsia="Times New Roman" w:hAnsi="Times New Roman" w:cs="Times New Roman"/>
              <w:b/>
              <w:bCs/>
              <w:color w:val="000000"/>
              <w:sz w:val="27"/>
              <w:szCs w:val="27"/>
            </w:rPr>
          </w:rPrChange>
        </w:rPr>
      </w:pPr>
      <w:r w:rsidRPr="004A6238">
        <w:rPr>
          <w:rFonts w:ascii="Times New Roman" w:eastAsia="Times New Roman" w:hAnsi="Times New Roman" w:cs="Times New Roman"/>
          <w:b/>
          <w:bCs/>
          <w:color w:val="000000"/>
          <w:sz w:val="27"/>
          <w:szCs w:val="27"/>
          <w:lang w:val="ru-RU"/>
        </w:rPr>
        <w:t>Ефимова</w:t>
      </w:r>
      <w:r w:rsidRPr="00881103">
        <w:rPr>
          <w:rFonts w:ascii="Times New Roman" w:eastAsia="Times New Roman" w:hAnsi="Times New Roman" w:cs="Times New Roman"/>
          <w:b/>
          <w:bCs/>
          <w:color w:val="000000"/>
          <w:sz w:val="27"/>
          <w:szCs w:val="27"/>
          <w:lang w:val="ru-RU"/>
          <w:rPrChange w:id="217" w:author="Thomas Elvins" w:date="2016-08-04T15:00:00Z">
            <w:rPr>
              <w:rFonts w:ascii="Times New Roman" w:eastAsia="Times New Roman" w:hAnsi="Times New Roman" w:cs="Times New Roman"/>
              <w:b/>
              <w:bCs/>
              <w:color w:val="000000"/>
              <w:sz w:val="27"/>
              <w:szCs w:val="27"/>
            </w:rPr>
          </w:rPrChange>
        </w:rPr>
        <w:t>:</w:t>
      </w:r>
    </w:p>
    <w:p w14:paraId="522FB8CE" w14:textId="77777777" w:rsidR="004A6238" w:rsidRP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Change w:id="218" w:author="Thomas Elvins" w:date="2016-08-04T15:00:00Z">
            <w:rPr>
              <w:rFonts w:ascii="Times New Roman" w:eastAsia="Times New Roman" w:hAnsi="Times New Roman" w:cs="Times New Roman"/>
              <w:color w:val="000000"/>
              <w:sz w:val="27"/>
              <w:szCs w:val="27"/>
              <w:lang w:val="ru-RU"/>
            </w:rPr>
          </w:rPrChange>
        </w:rPr>
      </w:pPr>
      <w:r w:rsidRPr="004A6238">
        <w:rPr>
          <w:rFonts w:ascii="Times New Roman" w:eastAsia="Times New Roman" w:hAnsi="Times New Roman" w:cs="Times New Roman"/>
          <w:color w:val="000000"/>
          <w:sz w:val="27"/>
          <w:szCs w:val="27"/>
          <w:lang w:val="ru-RU"/>
        </w:rPr>
        <w:t>Ах</w:t>
      </w:r>
      <w:r w:rsidRPr="00881103">
        <w:rPr>
          <w:rFonts w:ascii="Times New Roman" w:eastAsia="Times New Roman" w:hAnsi="Times New Roman" w:cs="Times New Roman"/>
          <w:color w:val="000000"/>
          <w:sz w:val="27"/>
          <w:szCs w:val="27"/>
          <w:lang w:val="ru-RU"/>
          <w:rPrChange w:id="219"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нет</w:t>
      </w:r>
      <w:r w:rsidRPr="00881103">
        <w:rPr>
          <w:rFonts w:ascii="Times New Roman" w:eastAsia="Times New Roman" w:hAnsi="Times New Roman" w:cs="Times New Roman"/>
          <w:color w:val="000000"/>
          <w:sz w:val="27"/>
          <w:szCs w:val="27"/>
          <w:lang w:val="ru-RU"/>
          <w:rPrChange w:id="220"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Очень</w:t>
      </w:r>
      <w:r w:rsidRPr="00881103">
        <w:rPr>
          <w:rFonts w:ascii="Times New Roman" w:eastAsia="Times New Roman" w:hAnsi="Times New Roman" w:cs="Times New Roman"/>
          <w:color w:val="000000"/>
          <w:sz w:val="27"/>
          <w:szCs w:val="27"/>
          <w:lang w:val="ru-RU"/>
          <w:rPrChange w:id="221"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маленький</w:t>
      </w:r>
      <w:r w:rsidRPr="00881103">
        <w:rPr>
          <w:rFonts w:ascii="Times New Roman" w:eastAsia="Times New Roman" w:hAnsi="Times New Roman" w:cs="Times New Roman"/>
          <w:color w:val="000000"/>
          <w:sz w:val="27"/>
          <w:szCs w:val="27"/>
          <w:lang w:val="ru-RU"/>
          <w:rPrChange w:id="222"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Это</w:t>
      </w:r>
      <w:r w:rsidRPr="00881103">
        <w:rPr>
          <w:rFonts w:ascii="Times New Roman" w:eastAsia="Times New Roman" w:hAnsi="Times New Roman" w:cs="Times New Roman"/>
          <w:color w:val="000000"/>
          <w:sz w:val="27"/>
          <w:szCs w:val="27"/>
          <w:lang w:val="ru-RU"/>
          <w:rPrChange w:id="223"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не отдельное здание, как официальный большой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это было маленькое маленькое помещение, которое принадлежало этому заводу, и там показывали, это был центр города однако, и там показывали все все популярные европейские в то время фильмы. И если вы хотите знать какие там были сидения, они были деревянные, очень примитивные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могли купить билет и садится на любое место. Там не было номера билета, на какое место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должны сесть. Куда</w:t>
      </w:r>
      <w:r w:rsidRPr="00881103">
        <w:rPr>
          <w:rFonts w:ascii="Times New Roman" w:eastAsia="Times New Roman" w:hAnsi="Times New Roman" w:cs="Times New Roman"/>
          <w:color w:val="000000"/>
          <w:sz w:val="27"/>
          <w:szCs w:val="27"/>
          <w:rPrChange w:id="224"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хотите</w:t>
      </w:r>
      <w:r w:rsidRPr="00881103">
        <w:rPr>
          <w:rFonts w:ascii="Times New Roman" w:eastAsia="Times New Roman" w:hAnsi="Times New Roman" w:cs="Times New Roman"/>
          <w:color w:val="000000"/>
          <w:sz w:val="27"/>
          <w:szCs w:val="27"/>
          <w:rPrChange w:id="225" w:author="Thomas Elvins" w:date="2016-08-04T15:00:00Z">
            <w:rPr>
              <w:rFonts w:ascii="Times New Roman" w:eastAsia="Times New Roman" w:hAnsi="Times New Roman" w:cs="Times New Roman"/>
              <w:color w:val="000000"/>
              <w:sz w:val="27"/>
              <w:szCs w:val="27"/>
              <w:lang w:val="ru-RU"/>
            </w:rPr>
          </w:rPrChange>
        </w:rPr>
        <w:t>.</w:t>
      </w:r>
    </w:p>
    <w:p w14:paraId="0BD1878A" w14:textId="77777777" w:rsidR="00B0501C" w:rsidRPr="00881103"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Change w:id="226" w:author="Thomas Elvins" w:date="2016-08-04T15:00:00Z">
            <w:rPr>
              <w:rFonts w:ascii="Times New Roman" w:eastAsia="Times New Roman" w:hAnsi="Times New Roman" w:cs="Times New Roman"/>
              <w:color w:val="000000"/>
              <w:sz w:val="27"/>
              <w:szCs w:val="27"/>
            </w:rPr>
          </w:rPrChange>
        </w:rPr>
      </w:pPr>
      <w:r>
        <w:rPr>
          <w:rFonts w:ascii="Times New Roman" w:eastAsia="Times New Roman" w:hAnsi="Times New Roman" w:cs="Times New Roman"/>
          <w:color w:val="000000"/>
          <w:sz w:val="27"/>
          <w:szCs w:val="27"/>
        </w:rPr>
        <w:t>Oh no, it was really little.  It wasn’t a divided building, like the official big movie theater, it was a little, little structure, which belonged to this winery, and there they screened them, it was the center of the town anyway, and there they showed all, all of the popular European films of the time.  And if you want to know what the seats were like, they were wooden, very primitive, and we were able to buy a ticket to sit in our favorite spot.  There was no number on the ticket, for which seat we were supposed to sit in. Wherever</w:t>
      </w:r>
      <w:r w:rsidRPr="00881103">
        <w:rPr>
          <w:rFonts w:ascii="Times New Roman" w:eastAsia="Times New Roman" w:hAnsi="Times New Roman" w:cs="Times New Roman"/>
          <w:color w:val="000000"/>
          <w:sz w:val="27"/>
          <w:szCs w:val="27"/>
          <w:lang w:val="ru-RU"/>
          <w:rPrChange w:id="227" w:author="Thomas Elvins" w:date="2016-08-04T15:00:00Z">
            <w:rPr>
              <w:rFonts w:ascii="Times New Roman" w:eastAsia="Times New Roman" w:hAnsi="Times New Roman" w:cs="Times New Roman"/>
              <w:color w:val="000000"/>
              <w:sz w:val="27"/>
              <w:szCs w:val="27"/>
            </w:rPr>
          </w:rPrChange>
        </w:rPr>
        <w:t xml:space="preserve"> </w:t>
      </w:r>
      <w:r>
        <w:rPr>
          <w:rFonts w:ascii="Times New Roman" w:eastAsia="Times New Roman" w:hAnsi="Times New Roman" w:cs="Times New Roman"/>
          <w:color w:val="000000"/>
          <w:sz w:val="27"/>
          <w:szCs w:val="27"/>
        </w:rPr>
        <w:t>you</w:t>
      </w:r>
      <w:r w:rsidRPr="00881103">
        <w:rPr>
          <w:rFonts w:ascii="Times New Roman" w:eastAsia="Times New Roman" w:hAnsi="Times New Roman" w:cs="Times New Roman"/>
          <w:color w:val="000000"/>
          <w:sz w:val="27"/>
          <w:szCs w:val="27"/>
          <w:lang w:val="ru-RU"/>
          <w:rPrChange w:id="228" w:author="Thomas Elvins" w:date="2016-08-04T15:00:00Z">
            <w:rPr>
              <w:rFonts w:ascii="Times New Roman" w:eastAsia="Times New Roman" w:hAnsi="Times New Roman" w:cs="Times New Roman"/>
              <w:color w:val="000000"/>
              <w:sz w:val="27"/>
              <w:szCs w:val="27"/>
            </w:rPr>
          </w:rPrChange>
        </w:rPr>
        <w:t xml:space="preserve"> </w:t>
      </w:r>
      <w:r>
        <w:rPr>
          <w:rFonts w:ascii="Times New Roman" w:eastAsia="Times New Roman" w:hAnsi="Times New Roman" w:cs="Times New Roman"/>
          <w:color w:val="000000"/>
          <w:sz w:val="27"/>
          <w:szCs w:val="27"/>
        </w:rPr>
        <w:t>want</w:t>
      </w:r>
      <w:r w:rsidRPr="00881103">
        <w:rPr>
          <w:rFonts w:ascii="Times New Roman" w:eastAsia="Times New Roman" w:hAnsi="Times New Roman" w:cs="Times New Roman"/>
          <w:color w:val="000000"/>
          <w:sz w:val="27"/>
          <w:szCs w:val="27"/>
          <w:lang w:val="ru-RU"/>
          <w:rPrChange w:id="229" w:author="Thomas Elvins" w:date="2016-08-04T15:00:00Z">
            <w:rPr>
              <w:rFonts w:ascii="Times New Roman" w:eastAsia="Times New Roman" w:hAnsi="Times New Roman" w:cs="Times New Roman"/>
              <w:color w:val="000000"/>
              <w:sz w:val="27"/>
              <w:szCs w:val="27"/>
            </w:rPr>
          </w:rPrChange>
        </w:rPr>
        <w:t xml:space="preserve">.  </w:t>
      </w:r>
    </w:p>
    <w:p w14:paraId="00495E4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9B3670C" w14:textId="77777777" w:rsidR="004A6238" w:rsidRP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Change w:id="230" w:author="Thomas Elvins" w:date="2016-08-04T15:00:00Z">
            <w:rPr>
              <w:rFonts w:ascii="Times New Roman" w:eastAsia="Times New Roman" w:hAnsi="Times New Roman" w:cs="Times New Roman"/>
              <w:color w:val="000000"/>
              <w:sz w:val="27"/>
              <w:szCs w:val="27"/>
              <w:lang w:val="ru-RU"/>
            </w:rPr>
          </w:rPrChange>
        </w:rPr>
      </w:pPr>
      <w:r w:rsidRPr="004A6238">
        <w:rPr>
          <w:rFonts w:ascii="Times New Roman" w:eastAsia="Times New Roman" w:hAnsi="Times New Roman" w:cs="Times New Roman"/>
          <w:color w:val="000000"/>
          <w:sz w:val="27"/>
          <w:szCs w:val="27"/>
          <w:lang w:val="ru-RU"/>
        </w:rPr>
        <w:t>А вы могли например купить что-нибудь попить или покушать? В</w:t>
      </w:r>
      <w:r w:rsidRPr="00881103">
        <w:rPr>
          <w:rFonts w:ascii="Times New Roman" w:eastAsia="Times New Roman" w:hAnsi="Times New Roman" w:cs="Times New Roman"/>
          <w:color w:val="000000"/>
          <w:sz w:val="27"/>
          <w:szCs w:val="27"/>
          <w:rPrChange w:id="231"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то</w:t>
      </w:r>
      <w:r w:rsidRPr="00881103">
        <w:rPr>
          <w:rFonts w:ascii="Times New Roman" w:eastAsia="Times New Roman" w:hAnsi="Times New Roman" w:cs="Times New Roman"/>
          <w:color w:val="000000"/>
          <w:sz w:val="27"/>
          <w:szCs w:val="27"/>
          <w:rPrChange w:id="232" w:author="Thomas Elvins" w:date="2016-08-04T15:00:00Z">
            <w:rPr>
              <w:rFonts w:ascii="Times New Roman" w:eastAsia="Times New Roman" w:hAnsi="Times New Roman" w:cs="Times New Roman"/>
              <w:color w:val="000000"/>
              <w:sz w:val="27"/>
              <w:szCs w:val="27"/>
              <w:lang w:val="ru-RU"/>
            </w:rPr>
          </w:rPrChange>
        </w:rPr>
        <w:t xml:space="preserve"> </w:t>
      </w:r>
      <w:r w:rsidRPr="004A6238">
        <w:rPr>
          <w:rFonts w:ascii="Times New Roman" w:eastAsia="Times New Roman" w:hAnsi="Times New Roman" w:cs="Times New Roman"/>
          <w:color w:val="000000"/>
          <w:sz w:val="27"/>
          <w:szCs w:val="27"/>
          <w:lang w:val="ru-RU"/>
        </w:rPr>
        <w:t>время</w:t>
      </w:r>
    </w:p>
    <w:p w14:paraId="1284FE3F" w14:textId="77777777" w:rsidR="00B0501C" w:rsidRPr="00881103"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Change w:id="233" w:author="Thomas Elvins" w:date="2016-08-04T15:00:00Z">
            <w:rPr>
              <w:rFonts w:ascii="Times New Roman" w:eastAsia="Times New Roman" w:hAnsi="Times New Roman" w:cs="Times New Roman"/>
              <w:color w:val="000000"/>
              <w:sz w:val="27"/>
              <w:szCs w:val="27"/>
            </w:rPr>
          </w:rPrChange>
        </w:rPr>
      </w:pPr>
      <w:r>
        <w:rPr>
          <w:rFonts w:ascii="Times New Roman" w:eastAsia="Times New Roman" w:hAnsi="Times New Roman" w:cs="Times New Roman"/>
          <w:color w:val="000000"/>
          <w:sz w:val="27"/>
          <w:szCs w:val="27"/>
        </w:rPr>
        <w:t>And were you able to buy something to drink or snack on, for example?  At</w:t>
      </w:r>
      <w:r w:rsidRPr="00881103">
        <w:rPr>
          <w:rFonts w:ascii="Times New Roman" w:eastAsia="Times New Roman" w:hAnsi="Times New Roman" w:cs="Times New Roman"/>
          <w:color w:val="000000"/>
          <w:sz w:val="27"/>
          <w:szCs w:val="27"/>
          <w:lang w:val="ru-RU"/>
          <w:rPrChange w:id="234" w:author="Thomas Elvins" w:date="2016-08-04T15:00:00Z">
            <w:rPr>
              <w:rFonts w:ascii="Times New Roman" w:eastAsia="Times New Roman" w:hAnsi="Times New Roman" w:cs="Times New Roman"/>
              <w:color w:val="000000"/>
              <w:sz w:val="27"/>
              <w:szCs w:val="27"/>
            </w:rPr>
          </w:rPrChange>
        </w:rPr>
        <w:t xml:space="preserve"> </w:t>
      </w:r>
      <w:r>
        <w:rPr>
          <w:rFonts w:ascii="Times New Roman" w:eastAsia="Times New Roman" w:hAnsi="Times New Roman" w:cs="Times New Roman"/>
          <w:color w:val="000000"/>
          <w:sz w:val="27"/>
          <w:szCs w:val="27"/>
        </w:rPr>
        <w:t>that</w:t>
      </w:r>
      <w:r w:rsidRPr="00881103">
        <w:rPr>
          <w:rFonts w:ascii="Times New Roman" w:eastAsia="Times New Roman" w:hAnsi="Times New Roman" w:cs="Times New Roman"/>
          <w:color w:val="000000"/>
          <w:sz w:val="27"/>
          <w:szCs w:val="27"/>
          <w:lang w:val="ru-RU"/>
          <w:rPrChange w:id="235" w:author="Thomas Elvins" w:date="2016-08-04T15:00:00Z">
            <w:rPr>
              <w:rFonts w:ascii="Times New Roman" w:eastAsia="Times New Roman" w:hAnsi="Times New Roman" w:cs="Times New Roman"/>
              <w:color w:val="000000"/>
              <w:sz w:val="27"/>
              <w:szCs w:val="27"/>
            </w:rPr>
          </w:rPrChange>
        </w:rPr>
        <w:t xml:space="preserve"> </w:t>
      </w:r>
      <w:r>
        <w:rPr>
          <w:rFonts w:ascii="Times New Roman" w:eastAsia="Times New Roman" w:hAnsi="Times New Roman" w:cs="Times New Roman"/>
          <w:color w:val="000000"/>
          <w:sz w:val="27"/>
          <w:szCs w:val="27"/>
        </w:rPr>
        <w:t>time</w:t>
      </w:r>
      <w:r w:rsidRPr="00881103">
        <w:rPr>
          <w:rFonts w:ascii="Times New Roman" w:eastAsia="Times New Roman" w:hAnsi="Times New Roman" w:cs="Times New Roman"/>
          <w:color w:val="000000"/>
          <w:sz w:val="27"/>
          <w:szCs w:val="27"/>
          <w:lang w:val="ru-RU"/>
          <w:rPrChange w:id="236" w:author="Thomas Elvins" w:date="2016-08-04T15:00:00Z">
            <w:rPr>
              <w:rFonts w:ascii="Times New Roman" w:eastAsia="Times New Roman" w:hAnsi="Times New Roman" w:cs="Times New Roman"/>
              <w:color w:val="000000"/>
              <w:sz w:val="27"/>
              <w:szCs w:val="27"/>
            </w:rPr>
          </w:rPrChange>
        </w:rPr>
        <w:t>?</w:t>
      </w:r>
    </w:p>
    <w:p w14:paraId="131A724A"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89F3DC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 сожалению в то время не было это популярно, это появилось не так давно -</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может быть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лет 15 назад здесь в больших городах. В провинциальных городах, если это был очень большойкинотеатр, то в фойе конечно можно было купить в буфете - и сок и мороженое - а что как сейчас покупать попкорн, сидеть внутри, и есть - тогда это не было принято.</w:t>
      </w:r>
    </w:p>
    <w:p w14:paraId="1011F6D6"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Unfortunately at that time it wasn’t popular, that started not that long ago, maybe fifteen years ago in the big cities.  In the provincial towns, if it was a really big theater, then in the foyer of course one could buy something at the snackbar, both juice and ice cream, but like now when one can buy popcorn, sit inside and eat, then it wasn’t accepted.  </w:t>
      </w:r>
    </w:p>
    <w:p w14:paraId="1C3718E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08C23ED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Ходить в кино - это было обычное дело, или особенное событие?</w:t>
      </w:r>
    </w:p>
    <w:p w14:paraId="1EF276EF"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Going to the movies, was it a special occurrence or a regular one?</w:t>
      </w:r>
    </w:p>
    <w:p w14:paraId="56C96FB6"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08CF7E80"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Нет, это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делали очень часто, это было очень приятно, но не было что-то особенное.</w:t>
      </w:r>
    </w:p>
    <w:p w14:paraId="1B349EC3"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we did that very often, it was very enjoyable, but it wasn’t something special. </w:t>
      </w:r>
    </w:p>
    <w:p w14:paraId="4CBB6366"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BE1219C"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С кем вы обычно ходили в кино?</w:t>
      </w:r>
    </w:p>
    <w:p w14:paraId="16D34A8C"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Who did you normally go to the movies with?</w:t>
      </w:r>
    </w:p>
    <w:p w14:paraId="42DF8D6A"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540E9F6"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Обычно со своей подругой ну, из</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моего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класса, потому чт</w:t>
      </w:r>
      <w:r w:rsidRPr="004A6238">
        <w:rPr>
          <w:rFonts w:ascii="Times New Roman" w:eastAsia="Times New Roman" w:hAnsi="Times New Roman" w:cs="Times New Roman"/>
          <w:color w:val="000000"/>
          <w:sz w:val="27"/>
          <w:szCs w:val="27"/>
        </w:rPr>
        <w:t>o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жили вместе в одном дворе и в одном доме</w:t>
      </w:r>
    </w:p>
    <w:p w14:paraId="765C3CA9" w14:textId="77777777" w:rsidR="00B0501C" w:rsidRPr="00B0501C"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Usually with my friend well, from my grade, because we lived together in the same area and in the same building.  </w:t>
      </w:r>
    </w:p>
    <w:p w14:paraId="4B90055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6F2AEF97" w14:textId="77777777" w:rsidR="004A6238" w:rsidRP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Change w:id="237" w:author="Thomas Elvins" w:date="2016-08-04T15:00:00Z">
            <w:rPr>
              <w:rFonts w:ascii="Times New Roman" w:eastAsia="Times New Roman" w:hAnsi="Times New Roman" w:cs="Times New Roman"/>
              <w:color w:val="000000"/>
              <w:sz w:val="27"/>
              <w:szCs w:val="27"/>
              <w:lang w:val="ru-RU"/>
            </w:rPr>
          </w:rPrChange>
        </w:rPr>
      </w:pPr>
      <w:r w:rsidRPr="004A6238">
        <w:rPr>
          <w:rFonts w:ascii="Times New Roman" w:eastAsia="Times New Roman" w:hAnsi="Times New Roman" w:cs="Times New Roman"/>
          <w:color w:val="000000"/>
          <w:sz w:val="27"/>
          <w:szCs w:val="27"/>
          <w:lang w:val="ru-RU"/>
        </w:rPr>
        <w:t>Значит, как бы большой толпой, группой вы не ходили, да? Или</w:t>
      </w:r>
      <w:r w:rsidRPr="00881103">
        <w:rPr>
          <w:rFonts w:ascii="Times New Roman" w:eastAsia="Times New Roman" w:hAnsi="Times New Roman" w:cs="Times New Roman"/>
          <w:color w:val="000000"/>
          <w:sz w:val="27"/>
          <w:szCs w:val="27"/>
          <w:rPrChange w:id="238" w:author="Thomas Elvins" w:date="2016-08-04T15:00:00Z">
            <w:rPr>
              <w:rFonts w:ascii="Times New Roman" w:eastAsia="Times New Roman" w:hAnsi="Times New Roman" w:cs="Times New Roman"/>
              <w:color w:val="000000"/>
              <w:sz w:val="27"/>
              <w:szCs w:val="27"/>
              <w:lang w:val="ru-RU"/>
            </w:rPr>
          </w:rPrChange>
        </w:rPr>
        <w:t>..</w:t>
      </w:r>
    </w:p>
    <w:p w14:paraId="5D366B24" w14:textId="77777777" w:rsidR="00095ACC" w:rsidRPr="00881103"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Change w:id="239" w:author="Thomas Elvins" w:date="2016-08-04T15:00:00Z">
            <w:rPr>
              <w:rFonts w:ascii="Times New Roman" w:eastAsia="Times New Roman" w:hAnsi="Times New Roman" w:cs="Times New Roman"/>
              <w:color w:val="000000"/>
              <w:sz w:val="27"/>
              <w:szCs w:val="27"/>
            </w:rPr>
          </w:rPrChange>
        </w:rPr>
      </w:pPr>
      <w:r>
        <w:rPr>
          <w:rFonts w:ascii="Times New Roman" w:eastAsia="Times New Roman" w:hAnsi="Times New Roman" w:cs="Times New Roman"/>
          <w:color w:val="000000"/>
          <w:sz w:val="27"/>
          <w:szCs w:val="27"/>
        </w:rPr>
        <w:t>That means you wouldn’t have gone as a whole big group, right?  Or</w:t>
      </w:r>
      <w:r w:rsidRPr="00881103">
        <w:rPr>
          <w:rFonts w:ascii="Times New Roman" w:eastAsia="Times New Roman" w:hAnsi="Times New Roman" w:cs="Times New Roman"/>
          <w:color w:val="000000"/>
          <w:sz w:val="27"/>
          <w:szCs w:val="27"/>
          <w:lang w:val="ru-RU"/>
          <w:rPrChange w:id="240" w:author="Thomas Elvins" w:date="2016-08-04T15:00:00Z">
            <w:rPr>
              <w:rFonts w:ascii="Times New Roman" w:eastAsia="Times New Roman" w:hAnsi="Times New Roman" w:cs="Times New Roman"/>
              <w:color w:val="000000"/>
              <w:sz w:val="27"/>
              <w:szCs w:val="27"/>
            </w:rPr>
          </w:rPrChange>
        </w:rPr>
        <w:t>…</w:t>
      </w:r>
    </w:p>
    <w:p w14:paraId="0BB92484" w14:textId="77777777" w:rsidR="00B0501C" w:rsidRPr="00881103" w:rsidRDefault="00B0501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Change w:id="241" w:author="Thomas Elvins" w:date="2016-08-04T15:00:00Z">
            <w:rPr>
              <w:rFonts w:ascii="Times New Roman" w:eastAsia="Times New Roman" w:hAnsi="Times New Roman" w:cs="Times New Roman"/>
              <w:color w:val="000000"/>
              <w:sz w:val="27"/>
              <w:szCs w:val="27"/>
            </w:rPr>
          </w:rPrChange>
        </w:rPr>
      </w:pPr>
    </w:p>
    <w:p w14:paraId="58BA86A9"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06CCEFC5"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Почему? Если другие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наши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одноклассники тоже хотели пойти с нами, они жили в соседних домах - 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ходили несколько человек вместе тоже.</w:t>
      </w:r>
    </w:p>
    <w:p w14:paraId="7F16FB08" w14:textId="77777777"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Why?  If our other classmates also wanted to go with us, they lived in neighboring houses, then we went with a couple people together too.  </w:t>
      </w:r>
    </w:p>
    <w:p w14:paraId="2FA9510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0D963B6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Понятно. Как часто вы ходили в кино, на какие сеансы - утренние, дневные, вечерние?</w:t>
      </w:r>
    </w:p>
    <w:p w14:paraId="5771D1A8" w14:textId="77777777"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Understood.  How often did you go to the movies, to which showings, morningtime, daytime, evening ones?</w:t>
      </w:r>
    </w:p>
    <w:p w14:paraId="448501C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3DA32BA1"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уже сказала как, обычно, на 6 часов вечера, так как это не очень поздно заканчивается, потому что, как вы знаете, обычно нормальный фильм, если это одна серия - он продолжается один час тридцать минут - если в 6 часов начиналось, то где-то около восьми, половина восьмого вечера заканчивалось,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могла не поздно вернуться домой. То есть обычно ходила на 6 часов. Но иногда с папой,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ходили, и на последний сеанс вместе на 9 часов.</w:t>
      </w:r>
    </w:p>
    <w:p w14:paraId="37CD99A1" w14:textId="77777777"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I already said generally at six in the evening, so as not to get done too late, because as you know, typically a normal film, if it’s one series, it lasts an hour and a half, if it starts at six then it ends somewhere around eight at night, and I wasn’t able to come home later than that.  That is I usually went at six.  But sometimes with dad, we went to the last showing too together at nine o’clock.  </w:t>
      </w:r>
    </w:p>
    <w:p w14:paraId="658B7CAB"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Change w:id="242" w:author="Thomas Elvins" w:date="2016-08-04T15:00:00Z">
            <w:rPr>
              <w:rFonts w:ascii="Times New Roman" w:eastAsia="Times New Roman" w:hAnsi="Times New Roman" w:cs="Times New Roman"/>
              <w:b/>
              <w:bCs/>
              <w:color w:val="000000"/>
              <w:sz w:val="27"/>
              <w:szCs w:val="27"/>
            </w:rPr>
          </w:rPrChange>
        </w:rPr>
      </w:pPr>
      <w:r w:rsidRPr="004A6238">
        <w:rPr>
          <w:rFonts w:ascii="Times New Roman" w:eastAsia="Times New Roman" w:hAnsi="Times New Roman" w:cs="Times New Roman"/>
          <w:b/>
          <w:bCs/>
          <w:color w:val="000000"/>
          <w:sz w:val="27"/>
          <w:szCs w:val="27"/>
        </w:rPr>
        <w:t>Stolz</w:t>
      </w:r>
      <w:r w:rsidRPr="00881103">
        <w:rPr>
          <w:rFonts w:ascii="Times New Roman" w:eastAsia="Times New Roman" w:hAnsi="Times New Roman" w:cs="Times New Roman"/>
          <w:b/>
          <w:bCs/>
          <w:color w:val="000000"/>
          <w:sz w:val="27"/>
          <w:szCs w:val="27"/>
          <w:lang w:val="ru-RU"/>
          <w:rPrChange w:id="243" w:author="Thomas Elvins" w:date="2016-08-04T15:00:00Z">
            <w:rPr>
              <w:rFonts w:ascii="Times New Roman" w:eastAsia="Times New Roman" w:hAnsi="Times New Roman" w:cs="Times New Roman"/>
              <w:b/>
              <w:bCs/>
              <w:color w:val="000000"/>
              <w:sz w:val="27"/>
              <w:szCs w:val="27"/>
            </w:rPr>
          </w:rPrChange>
        </w:rPr>
        <w:t>:</w:t>
      </w:r>
    </w:p>
    <w:p w14:paraId="333A9B64"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w:t>
      </w:r>
      <w:r w:rsidRPr="00881103">
        <w:rPr>
          <w:rFonts w:ascii="Times New Roman" w:eastAsia="Times New Roman" w:hAnsi="Times New Roman" w:cs="Times New Roman"/>
          <w:color w:val="000000"/>
          <w:sz w:val="27"/>
          <w:szCs w:val="27"/>
          <w:lang w:val="ru-RU"/>
          <w:rPrChange w:id="244"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вы</w:t>
      </w:r>
      <w:r w:rsidRPr="00881103">
        <w:rPr>
          <w:rFonts w:ascii="Times New Roman" w:eastAsia="Times New Roman" w:hAnsi="Times New Roman" w:cs="Times New Roman"/>
          <w:color w:val="000000"/>
          <w:sz w:val="27"/>
          <w:szCs w:val="27"/>
          <w:lang w:val="ru-RU"/>
          <w:rPrChange w:id="245"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знали</w:t>
      </w:r>
      <w:r w:rsidRPr="00881103">
        <w:rPr>
          <w:rFonts w:ascii="Times New Roman" w:eastAsia="Times New Roman" w:hAnsi="Times New Roman" w:cs="Times New Roman"/>
          <w:color w:val="000000"/>
          <w:sz w:val="27"/>
          <w:szCs w:val="27"/>
          <w:lang w:val="ru-RU"/>
          <w:rPrChange w:id="246"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например</w:t>
      </w:r>
      <w:r w:rsidRPr="00881103">
        <w:rPr>
          <w:rFonts w:ascii="Times New Roman" w:eastAsia="Times New Roman" w:hAnsi="Times New Roman" w:cs="Times New Roman"/>
          <w:color w:val="000000"/>
          <w:sz w:val="27"/>
          <w:szCs w:val="27"/>
          <w:lang w:val="ru-RU"/>
          <w:rPrChange w:id="247"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кого</w:t>
      </w:r>
      <w:r w:rsidRPr="00881103">
        <w:rPr>
          <w:rFonts w:ascii="Times New Roman" w:eastAsia="Times New Roman" w:hAnsi="Times New Roman" w:cs="Times New Roman"/>
          <w:color w:val="000000"/>
          <w:sz w:val="27"/>
          <w:szCs w:val="27"/>
          <w:lang w:val="ru-RU"/>
          <w:rPrChange w:id="248" w:author="Thomas Elvins" w:date="2016-08-04T15:00:00Z">
            <w:rPr>
              <w:rFonts w:ascii="Times New Roman" w:eastAsia="Times New Roman" w:hAnsi="Times New Roman" w:cs="Times New Roman"/>
              <w:color w:val="000000"/>
              <w:sz w:val="27"/>
              <w:szCs w:val="27"/>
            </w:rPr>
          </w:rPrChange>
        </w:rPr>
        <w:t>-</w:t>
      </w:r>
      <w:r w:rsidRPr="004A6238">
        <w:rPr>
          <w:rFonts w:ascii="Times New Roman" w:eastAsia="Times New Roman" w:hAnsi="Times New Roman" w:cs="Times New Roman"/>
          <w:color w:val="000000"/>
          <w:sz w:val="27"/>
          <w:szCs w:val="27"/>
          <w:lang w:val="ru-RU"/>
        </w:rPr>
        <w:t>нибудь</w:t>
      </w:r>
      <w:r w:rsidRPr="00881103">
        <w:rPr>
          <w:rFonts w:ascii="Times New Roman" w:eastAsia="Times New Roman" w:hAnsi="Times New Roman" w:cs="Times New Roman"/>
          <w:color w:val="000000"/>
          <w:sz w:val="27"/>
          <w:szCs w:val="27"/>
          <w:lang w:val="ru-RU"/>
          <w:rPrChange w:id="249"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кто</w:t>
      </w:r>
      <w:r w:rsidRPr="00881103">
        <w:rPr>
          <w:rFonts w:ascii="Times New Roman" w:eastAsia="Times New Roman" w:hAnsi="Times New Roman" w:cs="Times New Roman"/>
          <w:color w:val="000000"/>
          <w:sz w:val="27"/>
          <w:szCs w:val="27"/>
          <w:lang w:val="ru-RU"/>
          <w:rPrChange w:id="250"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бы</w:t>
      </w:r>
      <w:r w:rsidRPr="00881103">
        <w:rPr>
          <w:rFonts w:ascii="Times New Roman" w:eastAsia="Times New Roman" w:hAnsi="Times New Roman" w:cs="Times New Roman"/>
          <w:color w:val="000000"/>
          <w:sz w:val="27"/>
          <w:szCs w:val="27"/>
          <w:lang w:val="ru-RU"/>
          <w:rPrChange w:id="251"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работал</w:t>
      </w:r>
      <w:r w:rsidRPr="00881103">
        <w:rPr>
          <w:rFonts w:ascii="Times New Roman" w:eastAsia="Times New Roman" w:hAnsi="Times New Roman" w:cs="Times New Roman"/>
          <w:color w:val="000000"/>
          <w:sz w:val="27"/>
          <w:szCs w:val="27"/>
          <w:lang w:val="ru-RU"/>
          <w:rPrChange w:id="252"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в</w:t>
      </w:r>
      <w:r w:rsidRPr="00881103">
        <w:rPr>
          <w:rFonts w:ascii="Times New Roman" w:eastAsia="Times New Roman" w:hAnsi="Times New Roman" w:cs="Times New Roman"/>
          <w:color w:val="000000"/>
          <w:sz w:val="27"/>
          <w:szCs w:val="27"/>
          <w:lang w:val="ru-RU"/>
          <w:rPrChange w:id="253"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кинотеатрах</w:t>
      </w:r>
      <w:r w:rsidRPr="00881103">
        <w:rPr>
          <w:rFonts w:ascii="Times New Roman" w:eastAsia="Times New Roman" w:hAnsi="Times New Roman" w:cs="Times New Roman"/>
          <w:color w:val="000000"/>
          <w:sz w:val="27"/>
          <w:szCs w:val="27"/>
          <w:lang w:val="ru-RU"/>
          <w:rPrChange w:id="254"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или</w:t>
      </w:r>
      <w:r w:rsidRPr="00881103">
        <w:rPr>
          <w:rFonts w:ascii="Times New Roman" w:eastAsia="Times New Roman" w:hAnsi="Times New Roman" w:cs="Times New Roman"/>
          <w:color w:val="000000"/>
          <w:sz w:val="27"/>
          <w:szCs w:val="27"/>
          <w:lang w:val="ru-RU"/>
          <w:rPrChange w:id="255"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как</w:t>
      </w:r>
      <w:r w:rsidRPr="00881103">
        <w:rPr>
          <w:rFonts w:ascii="Times New Roman" w:eastAsia="Times New Roman" w:hAnsi="Times New Roman" w:cs="Times New Roman"/>
          <w:color w:val="000000"/>
          <w:sz w:val="27"/>
          <w:szCs w:val="27"/>
          <w:lang w:val="ru-RU"/>
          <w:rPrChange w:id="256"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бы</w:t>
      </w:r>
      <w:r w:rsidRPr="00881103">
        <w:rPr>
          <w:rFonts w:ascii="Times New Roman" w:eastAsia="Times New Roman" w:hAnsi="Times New Roman" w:cs="Times New Roman"/>
          <w:color w:val="000000"/>
          <w:sz w:val="27"/>
          <w:szCs w:val="27"/>
          <w:lang w:val="ru-RU"/>
          <w:rPrChange w:id="257"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это</w:t>
      </w:r>
      <w:r w:rsidRPr="00881103">
        <w:rPr>
          <w:rFonts w:ascii="Times New Roman" w:eastAsia="Times New Roman" w:hAnsi="Times New Roman" w:cs="Times New Roman"/>
          <w:color w:val="000000"/>
          <w:sz w:val="27"/>
          <w:szCs w:val="27"/>
          <w:lang w:val="ru-RU"/>
          <w:rPrChange w:id="258"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было</w:t>
      </w:r>
      <w:r w:rsidRPr="00881103">
        <w:rPr>
          <w:rFonts w:ascii="Times New Roman" w:eastAsia="Times New Roman" w:hAnsi="Times New Roman" w:cs="Times New Roman"/>
          <w:color w:val="000000"/>
          <w:sz w:val="27"/>
          <w:szCs w:val="27"/>
          <w:lang w:val="ru-RU"/>
          <w:rPrChange w:id="259" w:author="Thomas Elvins" w:date="2016-08-04T15:00:00Z">
            <w:rPr>
              <w:rFonts w:ascii="Times New Roman" w:eastAsia="Times New Roman" w:hAnsi="Times New Roman" w:cs="Times New Roman"/>
              <w:color w:val="000000"/>
              <w:sz w:val="27"/>
              <w:szCs w:val="27"/>
            </w:rPr>
          </w:rPrChange>
        </w:rPr>
        <w:t xml:space="preserve"> - </w:t>
      </w:r>
      <w:r w:rsidRPr="004A6238">
        <w:rPr>
          <w:rFonts w:ascii="Times New Roman" w:eastAsia="Times New Roman" w:hAnsi="Times New Roman" w:cs="Times New Roman"/>
          <w:color w:val="000000"/>
          <w:sz w:val="27"/>
          <w:szCs w:val="27"/>
          <w:lang w:val="ru-RU"/>
        </w:rPr>
        <w:t>была</w:t>
      </w:r>
      <w:r w:rsidRPr="00881103">
        <w:rPr>
          <w:rFonts w:ascii="Times New Roman" w:eastAsia="Times New Roman" w:hAnsi="Times New Roman" w:cs="Times New Roman"/>
          <w:color w:val="000000"/>
          <w:sz w:val="27"/>
          <w:szCs w:val="27"/>
          <w:lang w:val="ru-RU"/>
          <w:rPrChange w:id="260"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работа</w:t>
      </w:r>
      <w:r w:rsidRPr="00881103">
        <w:rPr>
          <w:rFonts w:ascii="Times New Roman" w:eastAsia="Times New Roman" w:hAnsi="Times New Roman" w:cs="Times New Roman"/>
          <w:color w:val="000000"/>
          <w:sz w:val="27"/>
          <w:szCs w:val="27"/>
          <w:lang w:val="ru-RU"/>
          <w:rPrChange w:id="261"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так</w:t>
      </w:r>
      <w:r w:rsidRPr="00881103">
        <w:rPr>
          <w:rFonts w:ascii="Times New Roman" w:eastAsia="Times New Roman" w:hAnsi="Times New Roman" w:cs="Times New Roman"/>
          <w:color w:val="000000"/>
          <w:sz w:val="27"/>
          <w:szCs w:val="27"/>
          <w:lang w:val="ru-RU"/>
          <w:rPrChange w:id="262"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которые</w:t>
      </w:r>
      <w:r w:rsidRPr="00881103">
        <w:rPr>
          <w:rFonts w:ascii="Times New Roman" w:eastAsia="Times New Roman" w:hAnsi="Times New Roman" w:cs="Times New Roman"/>
          <w:color w:val="000000"/>
          <w:sz w:val="27"/>
          <w:szCs w:val="27"/>
          <w:lang w:val="ru-RU"/>
          <w:rPrChange w:id="263" w:author="Thomas Elvins" w:date="2016-08-04T15:00:00Z">
            <w:rPr>
              <w:rFonts w:ascii="Times New Roman" w:eastAsia="Times New Roman" w:hAnsi="Times New Roman" w:cs="Times New Roman"/>
              <w:color w:val="000000"/>
              <w:sz w:val="27"/>
              <w:szCs w:val="27"/>
            </w:rPr>
          </w:rPrChange>
        </w:rPr>
        <w:t xml:space="preserve"> </w:t>
      </w:r>
      <w:r w:rsidRPr="004A6238">
        <w:rPr>
          <w:rFonts w:ascii="Times New Roman" w:eastAsia="Times New Roman" w:hAnsi="Times New Roman" w:cs="Times New Roman"/>
          <w:color w:val="000000"/>
          <w:sz w:val="27"/>
          <w:szCs w:val="27"/>
          <w:lang w:val="ru-RU"/>
        </w:rPr>
        <w:t>люди хотели работать в кинотеатре?</w:t>
      </w:r>
    </w:p>
    <w:p w14:paraId="6A681B0D" w14:textId="77777777"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did you know, for example, anyone who worked at the movie theaters, or how it was, what it was like to work there, which people liked to work at the theater?</w:t>
      </w:r>
    </w:p>
    <w:p w14:paraId="36E2A5C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2FFDA366"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 к сожалению, в том маленьком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около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моего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дома, кроме кассира - женщина которая продавала билеты, и там обычно две женщины работали по </w:t>
      </w:r>
      <w:r w:rsidRPr="004A6238">
        <w:rPr>
          <w:rFonts w:ascii="Times New Roman" w:eastAsia="Times New Roman" w:hAnsi="Times New Roman" w:cs="Times New Roman"/>
          <w:color w:val="000000"/>
          <w:sz w:val="27"/>
          <w:szCs w:val="27"/>
          <w:lang w:val="ru-RU"/>
        </w:rPr>
        <w:lastRenderedPageBreak/>
        <w:t>очереди. Одна два дня, потом другая,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больше никого не видела. И кто там ещ</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 xml:space="preserve"> мог работать? Ещ</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 xml:space="preserve"> киномеханик, Пожалуй и вс</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w:t>
      </w:r>
    </w:p>
    <w:p w14:paraId="30724211" w14:textId="3821E04D" w:rsidR="00095ACC" w:rsidRPr="00095ACC" w:rsidRDefault="00095ACC"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unfortunately in that little movie theater near my house, except for the cashier, the woman who sold the tickets, there were usually two women working in the line.  One or two in the daytime, and then another, I didn’t see anyone else.  And who else was able to work?  The </w:t>
      </w:r>
      <w:del w:id="264" w:author="A Prokhorov" w:date="2016-07-04T06:12:00Z">
        <w:r w:rsidDel="00AE2AE9">
          <w:rPr>
            <w:rFonts w:ascii="Times New Roman" w:eastAsia="Times New Roman" w:hAnsi="Times New Roman" w:cs="Times New Roman"/>
            <w:color w:val="000000"/>
            <w:sz w:val="27"/>
            <w:szCs w:val="27"/>
          </w:rPr>
          <w:delText>cinema technician</w:delText>
        </w:r>
      </w:del>
      <w:ins w:id="265" w:author="A Prokhorov" w:date="2016-07-04T06:12:00Z">
        <w:r w:rsidR="00AE2AE9">
          <w:rPr>
            <w:rFonts w:ascii="Times New Roman" w:eastAsia="Times New Roman" w:hAnsi="Times New Roman" w:cs="Times New Roman"/>
            <w:color w:val="000000"/>
            <w:sz w:val="27"/>
            <w:szCs w:val="27"/>
          </w:rPr>
          <w:t>projectionist</w:t>
        </w:r>
      </w:ins>
      <w:r>
        <w:rPr>
          <w:rFonts w:ascii="Times New Roman" w:eastAsia="Times New Roman" w:hAnsi="Times New Roman" w:cs="Times New Roman"/>
          <w:color w:val="000000"/>
          <w:sz w:val="27"/>
          <w:szCs w:val="27"/>
        </w:rPr>
        <w:t>, I suppose that’s all.</w:t>
      </w:r>
    </w:p>
    <w:p w14:paraId="2A5D60FE"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7A217F40" w14:textId="721BA279" w:rsidR="00881103"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Понятно. Фильмы были немые или звуковые, черно-белые или цветные?</w:t>
      </w:r>
    </w:p>
    <w:p w14:paraId="2934EF46" w14:textId="77EE3A34" w:rsidR="00881103" w:rsidRPr="00881103" w:rsidRDefault="0088110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Understood.  Were the movies silent or talkies, black and white or color?</w:t>
      </w:r>
    </w:p>
    <w:p w14:paraId="5997449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B2F4E51"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Фильмы были конечно звуковые, черно-белое кино уже исчезло. Только если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ретро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фильмы были, но тогда их не показывали. И цветные, конечно, цветные. Фильмы были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европейские, большинство, фильмы были большинство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французские. В то время стал очень популярным французский актер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Ален Делон,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любили смотреть фильмы с его участием, и была очень популярна актриса, котор</w:t>
      </w:r>
      <w:r w:rsidRPr="004A6238">
        <w:rPr>
          <w:rFonts w:ascii="Times New Roman" w:eastAsia="Times New Roman" w:hAnsi="Times New Roman" w:cs="Times New Roman"/>
          <w:color w:val="000000"/>
          <w:sz w:val="27"/>
          <w:szCs w:val="27"/>
        </w:rPr>
        <w:t>aq</w:t>
      </w:r>
      <w:r w:rsidRPr="004A6238">
        <w:rPr>
          <w:rFonts w:ascii="Times New Roman" w:eastAsia="Times New Roman" w:hAnsi="Times New Roman" w:cs="Times New Roman"/>
          <w:color w:val="000000"/>
          <w:sz w:val="27"/>
          <w:szCs w:val="27"/>
          <w:lang w:val="ru-RU"/>
        </w:rPr>
        <w:t xml:space="preserve"> с ним вместе снимались </w:t>
      </w:r>
      <w:r w:rsidRPr="004A6238">
        <w:rPr>
          <w:rFonts w:ascii="Times New Roman" w:eastAsia="Times New Roman" w:hAnsi="Times New Roman" w:cs="Times New Roman"/>
          <w:color w:val="000000"/>
          <w:sz w:val="27"/>
          <w:szCs w:val="27"/>
        </w:rPr>
        <w:t>v</w:t>
      </w:r>
      <w:r w:rsidRPr="004A6238">
        <w:rPr>
          <w:rFonts w:ascii="Times New Roman" w:eastAsia="Times New Roman" w:hAnsi="Times New Roman" w:cs="Times New Roman"/>
          <w:color w:val="000000"/>
          <w:sz w:val="27"/>
          <w:szCs w:val="27"/>
          <w:lang w:val="ru-RU"/>
        </w:rPr>
        <w:t xml:space="preserve"> кино, и была у чего женой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Роми Шнайдер- эта немецкая актриса, которая жила и работала во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Франции. Кроме этого были очень популярные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кинокомедии, про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Фантомаса, это актер французский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Луи де Фюнес.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смотрели все фильмы, все серии, и ходили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почти каждый день. Очень, но через день - два, три раза в неделю, это точно.</w:t>
      </w:r>
    </w:p>
    <w:p w14:paraId="26E388BE" w14:textId="0D893433" w:rsidR="00881103" w:rsidRPr="00AC2043" w:rsidRDefault="0088110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Of course the movies were talkies, and black and white cinema had already gone out of style.  Only if they were retro-films, but back then they didn’t show them.  And color, of course color.  The movies were European, the majority, </w:t>
      </w:r>
      <w:r w:rsidR="00AC2043">
        <w:rPr>
          <w:rFonts w:ascii="Times New Roman" w:eastAsia="Times New Roman" w:hAnsi="Times New Roman" w:cs="Times New Roman"/>
          <w:color w:val="000000"/>
          <w:sz w:val="27"/>
          <w:szCs w:val="27"/>
        </w:rPr>
        <w:t>the movies were the majority French.  At that time the French actor Alain Delon became very popular, and we loved to watch movies starring him, and there was a very popular actress, Romy Schneider, she was a German actress and also his wife, who lived and worked in France.  Other than that comedies were very popular, about Fantomas, it was the French actor Louis de Funes.  We</w:t>
      </w:r>
      <w:r w:rsidR="00AC2043" w:rsidRPr="00AC2043">
        <w:rPr>
          <w:rFonts w:ascii="Times New Roman" w:eastAsia="Times New Roman" w:hAnsi="Times New Roman" w:cs="Times New Roman"/>
          <w:color w:val="000000"/>
          <w:sz w:val="27"/>
          <w:szCs w:val="27"/>
        </w:rPr>
        <w:t xml:space="preserve"> </w:t>
      </w:r>
      <w:r w:rsidR="00AC2043">
        <w:rPr>
          <w:rFonts w:ascii="Times New Roman" w:eastAsia="Times New Roman" w:hAnsi="Times New Roman" w:cs="Times New Roman"/>
          <w:color w:val="000000"/>
          <w:sz w:val="27"/>
          <w:szCs w:val="27"/>
        </w:rPr>
        <w:t>watched</w:t>
      </w:r>
      <w:r w:rsidR="00AC2043" w:rsidRPr="00AC2043">
        <w:rPr>
          <w:rFonts w:ascii="Times New Roman" w:eastAsia="Times New Roman" w:hAnsi="Times New Roman" w:cs="Times New Roman"/>
          <w:color w:val="000000"/>
          <w:sz w:val="27"/>
          <w:szCs w:val="27"/>
        </w:rPr>
        <w:t xml:space="preserve"> </w:t>
      </w:r>
      <w:r w:rsidR="00AC2043">
        <w:rPr>
          <w:rFonts w:ascii="Times New Roman" w:eastAsia="Times New Roman" w:hAnsi="Times New Roman" w:cs="Times New Roman"/>
          <w:color w:val="000000"/>
          <w:sz w:val="27"/>
          <w:szCs w:val="27"/>
        </w:rPr>
        <w:t>all</w:t>
      </w:r>
      <w:r w:rsidR="00AC2043" w:rsidRPr="00AC2043">
        <w:rPr>
          <w:rFonts w:ascii="Times New Roman" w:eastAsia="Times New Roman" w:hAnsi="Times New Roman" w:cs="Times New Roman"/>
          <w:color w:val="000000"/>
          <w:sz w:val="27"/>
          <w:szCs w:val="27"/>
        </w:rPr>
        <w:t xml:space="preserve"> </w:t>
      </w:r>
      <w:r w:rsidR="00AC2043">
        <w:rPr>
          <w:rFonts w:ascii="Times New Roman" w:eastAsia="Times New Roman" w:hAnsi="Times New Roman" w:cs="Times New Roman"/>
          <w:color w:val="000000"/>
          <w:sz w:val="27"/>
          <w:szCs w:val="27"/>
        </w:rPr>
        <w:t>movies</w:t>
      </w:r>
      <w:r w:rsidR="00AC2043" w:rsidRPr="00AC2043">
        <w:rPr>
          <w:rFonts w:ascii="Times New Roman" w:eastAsia="Times New Roman" w:hAnsi="Times New Roman" w:cs="Times New Roman"/>
          <w:color w:val="000000"/>
          <w:sz w:val="27"/>
          <w:szCs w:val="27"/>
        </w:rPr>
        <w:t xml:space="preserve">, </w:t>
      </w:r>
      <w:r w:rsidR="00AC2043">
        <w:rPr>
          <w:rFonts w:ascii="Times New Roman" w:eastAsia="Times New Roman" w:hAnsi="Times New Roman" w:cs="Times New Roman"/>
          <w:color w:val="000000"/>
          <w:sz w:val="27"/>
          <w:szCs w:val="27"/>
        </w:rPr>
        <w:t>serials</w:t>
      </w:r>
      <w:r w:rsidR="00AC2043" w:rsidRPr="00AC2043">
        <w:rPr>
          <w:rFonts w:ascii="Times New Roman" w:eastAsia="Times New Roman" w:hAnsi="Times New Roman" w:cs="Times New Roman"/>
          <w:color w:val="000000"/>
          <w:sz w:val="27"/>
          <w:szCs w:val="27"/>
        </w:rPr>
        <w:t xml:space="preserve">, </w:t>
      </w:r>
      <w:r w:rsidR="00AC2043">
        <w:rPr>
          <w:rFonts w:ascii="Times New Roman" w:eastAsia="Times New Roman" w:hAnsi="Times New Roman" w:cs="Times New Roman"/>
          <w:color w:val="000000"/>
          <w:sz w:val="27"/>
          <w:szCs w:val="27"/>
        </w:rPr>
        <w:t>and</w:t>
      </w:r>
      <w:r w:rsidR="00AC2043" w:rsidRPr="00AC2043">
        <w:rPr>
          <w:rFonts w:ascii="Times New Roman" w:eastAsia="Times New Roman" w:hAnsi="Times New Roman" w:cs="Times New Roman"/>
          <w:color w:val="000000"/>
          <w:sz w:val="27"/>
          <w:szCs w:val="27"/>
        </w:rPr>
        <w:t xml:space="preserve"> </w:t>
      </w:r>
      <w:r w:rsidR="00AC2043">
        <w:rPr>
          <w:rFonts w:ascii="Times New Roman" w:eastAsia="Times New Roman" w:hAnsi="Times New Roman" w:cs="Times New Roman"/>
          <w:color w:val="000000"/>
          <w:sz w:val="27"/>
          <w:szCs w:val="27"/>
        </w:rPr>
        <w:t>we</w:t>
      </w:r>
      <w:r w:rsidR="00AC2043" w:rsidRPr="00AC2043">
        <w:rPr>
          <w:rFonts w:ascii="Times New Roman" w:eastAsia="Times New Roman" w:hAnsi="Times New Roman" w:cs="Times New Roman"/>
          <w:color w:val="000000"/>
          <w:sz w:val="27"/>
          <w:szCs w:val="27"/>
        </w:rPr>
        <w:t xml:space="preserve"> </w:t>
      </w:r>
      <w:r w:rsidR="00AC2043">
        <w:rPr>
          <w:rFonts w:ascii="Times New Roman" w:eastAsia="Times New Roman" w:hAnsi="Times New Roman" w:cs="Times New Roman"/>
          <w:color w:val="000000"/>
          <w:sz w:val="27"/>
          <w:szCs w:val="27"/>
        </w:rPr>
        <w:t>went</w:t>
      </w:r>
      <w:r w:rsidR="00AC2043" w:rsidRPr="00AC2043">
        <w:rPr>
          <w:rFonts w:ascii="Times New Roman" w:eastAsia="Times New Roman" w:hAnsi="Times New Roman" w:cs="Times New Roman"/>
          <w:color w:val="000000"/>
          <w:sz w:val="27"/>
          <w:szCs w:val="27"/>
        </w:rPr>
        <w:t xml:space="preserve"> </w:t>
      </w:r>
      <w:r w:rsidR="00AC2043">
        <w:rPr>
          <w:rFonts w:ascii="Times New Roman" w:eastAsia="Times New Roman" w:hAnsi="Times New Roman" w:cs="Times New Roman"/>
          <w:color w:val="000000"/>
          <w:sz w:val="27"/>
          <w:szCs w:val="27"/>
        </w:rPr>
        <w:t>almost</w:t>
      </w:r>
      <w:r w:rsidR="00AC2043" w:rsidRPr="00AC2043">
        <w:rPr>
          <w:rFonts w:ascii="Times New Roman" w:eastAsia="Times New Roman" w:hAnsi="Times New Roman" w:cs="Times New Roman"/>
          <w:color w:val="000000"/>
          <w:sz w:val="27"/>
          <w:szCs w:val="27"/>
        </w:rPr>
        <w:t xml:space="preserve"> </w:t>
      </w:r>
      <w:r w:rsidR="00AC2043">
        <w:rPr>
          <w:rFonts w:ascii="Times New Roman" w:eastAsia="Times New Roman" w:hAnsi="Times New Roman" w:cs="Times New Roman"/>
          <w:color w:val="000000"/>
          <w:sz w:val="27"/>
          <w:szCs w:val="27"/>
        </w:rPr>
        <w:t>every</w:t>
      </w:r>
      <w:r w:rsidR="00AC2043" w:rsidRPr="00AC2043">
        <w:rPr>
          <w:rFonts w:ascii="Times New Roman" w:eastAsia="Times New Roman" w:hAnsi="Times New Roman" w:cs="Times New Roman"/>
          <w:color w:val="000000"/>
          <w:sz w:val="27"/>
          <w:szCs w:val="27"/>
        </w:rPr>
        <w:t xml:space="preserve"> </w:t>
      </w:r>
      <w:r w:rsidR="00AC2043">
        <w:rPr>
          <w:rFonts w:ascii="Times New Roman" w:eastAsia="Times New Roman" w:hAnsi="Times New Roman" w:cs="Times New Roman"/>
          <w:color w:val="000000"/>
          <w:sz w:val="27"/>
          <w:szCs w:val="27"/>
        </w:rPr>
        <w:t>day</w:t>
      </w:r>
      <w:r w:rsidR="00AC2043" w:rsidRPr="00AC2043">
        <w:rPr>
          <w:rFonts w:ascii="Times New Roman" w:eastAsia="Times New Roman" w:hAnsi="Times New Roman" w:cs="Times New Roman"/>
          <w:color w:val="000000"/>
          <w:sz w:val="27"/>
          <w:szCs w:val="27"/>
        </w:rPr>
        <w:t>.</w:t>
      </w:r>
      <w:r w:rsidR="00AC2043">
        <w:rPr>
          <w:rFonts w:ascii="Times New Roman" w:eastAsia="Times New Roman" w:hAnsi="Times New Roman" w:cs="Times New Roman"/>
          <w:color w:val="000000"/>
          <w:sz w:val="27"/>
          <w:szCs w:val="27"/>
        </w:rPr>
        <w:t xml:space="preserve">  Very, well every other day, two, three times a week, that’s it.  </w:t>
      </w:r>
      <w:r w:rsidR="00AC2043" w:rsidRPr="00AC2043">
        <w:rPr>
          <w:rFonts w:ascii="Times New Roman" w:eastAsia="Times New Roman" w:hAnsi="Times New Roman" w:cs="Times New Roman"/>
          <w:color w:val="000000"/>
          <w:sz w:val="27"/>
          <w:szCs w:val="27"/>
        </w:rPr>
        <w:t xml:space="preserve"> </w:t>
      </w:r>
    </w:p>
    <w:p w14:paraId="00DC3DC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C3A2E7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советские фильмы, тоже показывали, или в то время исключительно иностранные?</w:t>
      </w:r>
    </w:p>
    <w:p w14:paraId="63A43EEC" w14:textId="2F0EDEFE" w:rsidR="00AC2043" w:rsidRPr="00AC2043" w:rsidRDefault="00AC204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And Soviet movies, did they also show them or exclusively foreign ones at that time?</w:t>
      </w:r>
    </w:p>
    <w:p w14:paraId="7F166AA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A061D3D"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Тогда были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кинотеатрах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исключительно иностранные фильмы, советские фильмы были по телевизору, и можно было посмотреть по телевидению, и тогда телевидение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 нас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было черно-белое, но фильмы были очень хорошие. И эти фильмы сейчас, тоже, до сих пор популярные, и их очень любят. Они были сделаны цветными, но, к сожалению, телевидение тогда еще было чрно-белое. Это был конец 1960ых годов.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их видела, к сожалению, как черно-белые, а потом, сейчас, уже их можно видеть цветными. Если этого вы хотите узнать точно, какие фильмы, это, во-первых,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фильмы о войне, потом фильм очень популярный, ему уже 30 лет исполнилось,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Белое солнце пустыни. Вот, конечно, он известен очень.</w:t>
      </w:r>
    </w:p>
    <w:p w14:paraId="688D8865" w14:textId="12C27B2F" w:rsidR="00AC2043" w:rsidRPr="002C74D3" w:rsidRDefault="00AC204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Then there were exclusively foreign films in the movie theaters, there were Soviet movies on television, and one could watch them on television, and then we had black and white television, but the movies were very good.  And these films are even now still popular, </w:t>
      </w:r>
      <w:r w:rsidRPr="00AC2043">
        <w:rPr>
          <w:rFonts w:ascii="Times New Roman" w:eastAsia="Times New Roman" w:hAnsi="Times New Roman" w:cs="Times New Roman"/>
          <w:color w:val="000000"/>
          <w:sz w:val="27"/>
          <w:szCs w:val="27"/>
          <w:u w:val="single"/>
        </w:rPr>
        <w:t>very much beloved</w:t>
      </w:r>
      <w:r>
        <w:rPr>
          <w:rFonts w:ascii="Times New Roman" w:eastAsia="Times New Roman" w:hAnsi="Times New Roman" w:cs="Times New Roman"/>
          <w:color w:val="000000"/>
          <w:sz w:val="27"/>
          <w:szCs w:val="27"/>
          <w:u w:val="single"/>
        </w:rPr>
        <w:t>.</w:t>
      </w:r>
      <w:r>
        <w:rPr>
          <w:rFonts w:ascii="Times New Roman" w:eastAsia="Times New Roman" w:hAnsi="Times New Roman" w:cs="Times New Roman"/>
          <w:color w:val="000000"/>
          <w:sz w:val="27"/>
          <w:szCs w:val="27"/>
        </w:rPr>
        <w:t xml:space="preserve">  They were made in color, but unfortunately, television was still black and white.  It was the end of the 1960s.  I watched them, unfortunately, as black and white, and then, now one can see them in color.  If you want to find out precisely which movies, it was, first war movies, then </w:t>
      </w:r>
      <w:r w:rsidR="002C74D3">
        <w:rPr>
          <w:rFonts w:ascii="Times New Roman" w:eastAsia="Times New Roman" w:hAnsi="Times New Roman" w:cs="Times New Roman"/>
          <w:color w:val="000000"/>
          <w:sz w:val="27"/>
          <w:szCs w:val="27"/>
        </w:rPr>
        <w:t xml:space="preserve">a very popular film, coming up on thirty years old, </w:t>
      </w:r>
      <w:r w:rsidR="002C74D3">
        <w:rPr>
          <w:rFonts w:ascii="Times New Roman" w:eastAsia="Times New Roman" w:hAnsi="Times New Roman" w:cs="Times New Roman"/>
          <w:i/>
          <w:color w:val="000000"/>
          <w:sz w:val="27"/>
          <w:szCs w:val="27"/>
        </w:rPr>
        <w:t>White Sun of the Desert</w:t>
      </w:r>
      <w:r w:rsidR="002C74D3">
        <w:rPr>
          <w:rFonts w:ascii="Times New Roman" w:eastAsia="Times New Roman" w:hAnsi="Times New Roman" w:cs="Times New Roman"/>
          <w:color w:val="000000"/>
          <w:sz w:val="27"/>
          <w:szCs w:val="27"/>
        </w:rPr>
        <w:t xml:space="preserve">.  That, of course, is very well known.  </w:t>
      </w:r>
    </w:p>
    <w:p w14:paraId="779C6E92" w14:textId="77777777" w:rsidR="004A6238" w:rsidRPr="00AC204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AC2043">
        <w:rPr>
          <w:rFonts w:ascii="Times New Roman" w:eastAsia="Times New Roman" w:hAnsi="Times New Roman" w:cs="Times New Roman"/>
          <w:b/>
          <w:bCs/>
          <w:color w:val="000000"/>
          <w:sz w:val="27"/>
          <w:szCs w:val="27"/>
        </w:rPr>
        <w:t>:</w:t>
      </w:r>
    </w:p>
    <w:p w14:paraId="474AC6D5"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Да</w:t>
      </w:r>
      <w:r w:rsidRPr="00AC204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мы</w:t>
      </w:r>
      <w:r w:rsidRPr="00AC204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тоже</w:t>
      </w:r>
      <w:r w:rsidRPr="00AC204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смотрели</w:t>
      </w:r>
      <w:r w:rsidRPr="00AC204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этот</w:t>
      </w:r>
      <w:r w:rsidRPr="00AC204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фильм</w:t>
      </w:r>
      <w:r w:rsidRPr="00AC2043">
        <w:rPr>
          <w:rFonts w:ascii="Times New Roman" w:eastAsia="Times New Roman" w:hAnsi="Times New Roman" w:cs="Times New Roman"/>
          <w:color w:val="000000"/>
          <w:sz w:val="27"/>
          <w:szCs w:val="27"/>
        </w:rPr>
        <w:t>.</w:t>
      </w:r>
    </w:p>
    <w:p w14:paraId="49FC6921" w14:textId="5CE04208" w:rsidR="002C74D3" w:rsidRPr="00AC2043" w:rsidRDefault="002C74D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we also watched that movie.  </w:t>
      </w:r>
    </w:p>
    <w:p w14:paraId="1ABAB385" w14:textId="77777777" w:rsidR="004A6238" w:rsidRPr="00AC204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AC2043">
        <w:rPr>
          <w:rFonts w:ascii="Times New Roman" w:eastAsia="Times New Roman" w:hAnsi="Times New Roman" w:cs="Times New Roman"/>
          <w:b/>
          <w:bCs/>
          <w:color w:val="000000"/>
          <w:sz w:val="27"/>
          <w:szCs w:val="27"/>
        </w:rPr>
        <w:t>:</w:t>
      </w:r>
    </w:p>
    <w:p w14:paraId="0785BC81"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И</w:t>
      </w:r>
      <w:r w:rsidRPr="00AC204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этот</w:t>
      </w:r>
      <w:r w:rsidRPr="00AC204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фильм</w:t>
      </w:r>
      <w:r w:rsidRPr="00AC204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Это самый любимый фильм и талисман всех русских космонавтов. Перед тем, как улететь в космос, они все вечером садятся вместе экипажем и научные руководители, и у них традиция смотреть этот фильм.</w:t>
      </w:r>
    </w:p>
    <w:p w14:paraId="22520B8B" w14:textId="72F4B6D8" w:rsidR="002C74D3" w:rsidRPr="002C74D3" w:rsidRDefault="002C74D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And this film, it’s the favorite movie and talisman of all Russian cosmonauts.  Before flying into space, they would all sit together in the evening as a crew, and the scientific advisors, and they had a tradition to watch this movie.  </w:t>
      </w:r>
    </w:p>
    <w:p w14:paraId="309D436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C2FBC82"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А почему именно этот фильм?</w:t>
      </w:r>
    </w:p>
    <w:p w14:paraId="31176153" w14:textId="68FD7382" w:rsidR="002C74D3" w:rsidRPr="002C74D3" w:rsidRDefault="002C74D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But why this film in particular?</w:t>
      </w:r>
    </w:p>
    <w:p w14:paraId="6E5F84E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617A0B7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они любят его. И у них есть такое поверие, когда они посмотрят этот фильм, у них потом счастливый полет будет.</w:t>
      </w:r>
    </w:p>
    <w:p w14:paraId="5E453192" w14:textId="240B194B" w:rsidR="002C74D3" w:rsidRPr="002C74D3" w:rsidRDefault="002C74D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Well</w:t>
      </w:r>
      <w:r w:rsidRPr="002C74D3">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they</w:t>
      </w:r>
      <w:r w:rsidRPr="002C74D3">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love</w:t>
      </w:r>
      <w:r w:rsidRPr="002C74D3">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it</w:t>
      </w:r>
      <w:r w:rsidRPr="002C74D3">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And</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they</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also</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have</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this</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superstition</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when</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they</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watch</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that</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film</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that</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they</w:t>
      </w:r>
      <w:r w:rsidRPr="002C74D3">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ll</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have</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happy</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trip.  </w:t>
      </w:r>
    </w:p>
    <w:p w14:paraId="2217097C"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68D39C6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Были ли фильмы на которые нельзя было ходить детям?</w:t>
      </w:r>
    </w:p>
    <w:p w14:paraId="58D6056C" w14:textId="14790C43" w:rsidR="002C74D3" w:rsidRPr="002C74D3" w:rsidRDefault="002C74D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there movies that children couldn’t go see?</w:t>
      </w:r>
    </w:p>
    <w:p w14:paraId="1925259E"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120E954"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Нет. Тогда такие фильмы не показывали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кинотеатрах. В то время таких фильмов не было. Такой фильм раньше назывался Детям до 16, нельзя.</w:t>
      </w:r>
    </w:p>
    <w:p w14:paraId="02D811A7" w14:textId="2A0FE263" w:rsidR="002C74D3" w:rsidRPr="002C74D3" w:rsidRDefault="002C74D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w:t>
      </w:r>
      <w:r w:rsidRPr="002C74D3">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Then</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they</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didn</w:t>
      </w:r>
      <w:r w:rsidRPr="002C74D3">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t</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show</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such</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movies</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theaters</w:t>
      </w:r>
      <w:r w:rsidRPr="002C74D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At that time there weren’t any of these movies.  That kind of film used to be called “Children up to sixteen not allowed.”  </w:t>
      </w:r>
    </w:p>
    <w:p w14:paraId="26A4079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7DC32D86"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помните какие-нибудь фильмы, у которых были проблемы с выходом на экран?</w:t>
      </w:r>
    </w:p>
    <w:p w14:paraId="3E6CCB01" w14:textId="6EB4B370" w:rsidR="002C74D3" w:rsidRPr="002C74D3" w:rsidRDefault="002C74D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remember any movies that had problems coming to the screen?</w:t>
      </w:r>
    </w:p>
    <w:p w14:paraId="43B6647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7381925"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 такие фильмы, конечно, были, но в то время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сразу об этом узнавали. Потом, много времени спустя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уже в более поздний советский период</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когда режисеры выступали с интервью на телевидении и рассказывали, что у них были такие проблемы. Да, но обычно такие фильмы, их просто цензура рекомендовала изменить и что-то там вырезали. Часть фильмов вырезали. Конечно такие фильмы были и, между прочим,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Белое Солнце Пустыни, его тоже не хотели показывать, потому что это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вестерн. Для России </w:t>
      </w:r>
      <w:r w:rsidRPr="004A6238">
        <w:rPr>
          <w:rFonts w:ascii="Times New Roman" w:eastAsia="Times New Roman" w:hAnsi="Times New Roman" w:cs="Times New Roman"/>
          <w:color w:val="000000"/>
          <w:sz w:val="27"/>
          <w:szCs w:val="27"/>
          <w:lang w:val="ru-RU"/>
        </w:rPr>
        <w:lastRenderedPageBreak/>
        <w:t>это было не характерно. Но у этого фильма счастливая судьба, потому что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наш</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президент, в то время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Леонид Ильич Брежнев, он отдыхал часто на даче, и он очень тоже любил кино. И он своему секретарю сказал,"Я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хочу посмотрет сегодня какой-то хороший фильм". И ему показали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Белое солнце пустыни. Хотя цензура его не пропускала. Он понравился президенту, и этот фильм потом стали смотреть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 Но этот фильм 30 лет смотрели,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его очень полюбили, но ему не давали никаких призов, никаких наград.</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 у этого фильма была любовь простых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людей.</w:t>
      </w:r>
    </w:p>
    <w:p w14:paraId="684282AC" w14:textId="1A43C5C2" w:rsidR="00481143" w:rsidRPr="00481143" w:rsidRDefault="0048114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Well, these movies, of course, existed, but at that time we didn’t find out about them immediately.  Then, much later, already well into the late Soviet period we…when the directors gave interviews on television and talked about the fact that they had had these kinds of problems.  Yes, but generally these films, the cens</w:t>
      </w:r>
      <w:r w:rsidR="007B5D39">
        <w:rPr>
          <w:rFonts w:ascii="Times New Roman" w:eastAsia="Times New Roman" w:hAnsi="Times New Roman" w:cs="Times New Roman"/>
          <w:color w:val="000000"/>
          <w:sz w:val="27"/>
          <w:szCs w:val="27"/>
        </w:rPr>
        <w:t>or simply recommended to change</w:t>
      </w:r>
      <w:del w:id="266" w:author="A Prokhorov" w:date="2016-08-05T13:51:00Z">
        <w:r w:rsidR="007B5D39" w:rsidDel="00727338">
          <w:rPr>
            <w:rFonts w:ascii="Times New Roman" w:eastAsia="Times New Roman" w:hAnsi="Times New Roman" w:cs="Times New Roman"/>
            <w:color w:val="000000"/>
            <w:sz w:val="27"/>
            <w:szCs w:val="27"/>
          </w:rPr>
          <w:delText>d</w:delText>
        </w:r>
      </w:del>
      <w:r>
        <w:rPr>
          <w:rFonts w:ascii="Times New Roman" w:eastAsia="Times New Roman" w:hAnsi="Times New Roman" w:cs="Times New Roman"/>
          <w:color w:val="000000"/>
          <w:sz w:val="27"/>
          <w:szCs w:val="27"/>
        </w:rPr>
        <w:t xml:space="preserve"> them and cut something out.  A part of the movies was cut out.  Of course these movies existed and, among them was </w:t>
      </w:r>
      <w:r>
        <w:rPr>
          <w:rFonts w:ascii="Times New Roman" w:eastAsia="Times New Roman" w:hAnsi="Times New Roman" w:cs="Times New Roman"/>
          <w:i/>
          <w:color w:val="000000"/>
          <w:sz w:val="27"/>
          <w:szCs w:val="27"/>
        </w:rPr>
        <w:t>White Sun of the Desert</w:t>
      </w:r>
      <w:r>
        <w:rPr>
          <w:rFonts w:ascii="Times New Roman" w:eastAsia="Times New Roman" w:hAnsi="Times New Roman" w:cs="Times New Roman"/>
          <w:color w:val="000000"/>
          <w:sz w:val="27"/>
          <w:szCs w:val="27"/>
        </w:rPr>
        <w:t>, the</w:t>
      </w:r>
      <w:ins w:id="267" w:author="A Prokhorov" w:date="2016-08-05T13:51:00Z">
        <w:r w:rsidR="00727338">
          <w:rPr>
            <w:rFonts w:ascii="Times New Roman" w:eastAsia="Times New Roman" w:hAnsi="Times New Roman" w:cs="Times New Roman"/>
            <w:color w:val="000000"/>
            <w:sz w:val="27"/>
            <w:szCs w:val="27"/>
          </w:rPr>
          <w:t>y</w:t>
        </w:r>
      </w:ins>
      <w:r>
        <w:rPr>
          <w:rFonts w:ascii="Times New Roman" w:eastAsia="Times New Roman" w:hAnsi="Times New Roman" w:cs="Times New Roman"/>
          <w:color w:val="000000"/>
          <w:sz w:val="27"/>
          <w:szCs w:val="27"/>
        </w:rPr>
        <w:t xml:space="preserve"> also didn’t want to show it because it was a western and that wasn’t characteristic of Russia.  But that movie enjoyed a fortunate outcome, because our president, at that time Leonid Ilych Brezhnev, he spent a lot of vacation </w:t>
      </w:r>
      <w:r w:rsidRPr="00481143">
        <w:rPr>
          <w:rFonts w:ascii="Times New Roman" w:eastAsia="Times New Roman" w:hAnsi="Times New Roman" w:cs="Times New Roman"/>
          <w:color w:val="000000"/>
          <w:sz w:val="27"/>
          <w:szCs w:val="27"/>
          <w:u w:val="single"/>
        </w:rPr>
        <w:t xml:space="preserve">time in </w:t>
      </w:r>
      <w:del w:id="268" w:author="A Prokhorov" w:date="2016-08-05T13:51:00Z">
        <w:r w:rsidRPr="00481143" w:rsidDel="00727338">
          <w:rPr>
            <w:rFonts w:ascii="Times New Roman" w:eastAsia="Times New Roman" w:hAnsi="Times New Roman" w:cs="Times New Roman"/>
            <w:color w:val="000000"/>
            <w:sz w:val="27"/>
            <w:szCs w:val="27"/>
            <w:u w:val="single"/>
          </w:rPr>
          <w:delText xml:space="preserve">the </w:delText>
        </w:r>
      </w:del>
      <w:ins w:id="269" w:author="A Prokhorov" w:date="2016-08-05T13:51:00Z">
        <w:r w:rsidR="00727338">
          <w:rPr>
            <w:rFonts w:ascii="Times New Roman" w:eastAsia="Times New Roman" w:hAnsi="Times New Roman" w:cs="Times New Roman"/>
            <w:color w:val="000000"/>
            <w:sz w:val="27"/>
            <w:szCs w:val="27"/>
            <w:u w:val="single"/>
          </w:rPr>
          <w:t>his</w:t>
        </w:r>
        <w:r w:rsidR="00727338" w:rsidRPr="00481143">
          <w:rPr>
            <w:rFonts w:ascii="Times New Roman" w:eastAsia="Times New Roman" w:hAnsi="Times New Roman" w:cs="Times New Roman"/>
            <w:color w:val="000000"/>
            <w:sz w:val="27"/>
            <w:szCs w:val="27"/>
            <w:u w:val="single"/>
          </w:rPr>
          <w:t xml:space="preserve"> </w:t>
        </w:r>
      </w:ins>
      <w:r w:rsidRPr="00481143">
        <w:rPr>
          <w:rFonts w:ascii="Times New Roman" w:eastAsia="Times New Roman" w:hAnsi="Times New Roman" w:cs="Times New Roman"/>
          <w:color w:val="000000"/>
          <w:sz w:val="27"/>
          <w:szCs w:val="27"/>
          <w:u w:val="single"/>
        </w:rPr>
        <w:t>country</w:t>
      </w:r>
      <w:ins w:id="270" w:author="A Prokhorov" w:date="2016-08-05T13:51:00Z">
        <w:r w:rsidR="00727338">
          <w:rPr>
            <w:rFonts w:ascii="Times New Roman" w:eastAsia="Times New Roman" w:hAnsi="Times New Roman" w:cs="Times New Roman"/>
            <w:color w:val="000000"/>
            <w:sz w:val="27"/>
            <w:szCs w:val="27"/>
            <w:u w:val="single"/>
          </w:rPr>
          <w:t xml:space="preserve"> house</w:t>
        </w:r>
      </w:ins>
      <w:r>
        <w:rPr>
          <w:rFonts w:ascii="Times New Roman" w:eastAsia="Times New Roman" w:hAnsi="Times New Roman" w:cs="Times New Roman"/>
          <w:color w:val="000000"/>
          <w:sz w:val="27"/>
          <w:szCs w:val="27"/>
        </w:rPr>
        <w:t xml:space="preserve">, and he also really liked cinema.  And he said to his secretary, “I want to watch some good movie today.”  And they showed him </w:t>
      </w:r>
      <w:r>
        <w:rPr>
          <w:rFonts w:ascii="Times New Roman" w:eastAsia="Times New Roman" w:hAnsi="Times New Roman" w:cs="Times New Roman"/>
          <w:i/>
          <w:color w:val="000000"/>
          <w:sz w:val="27"/>
          <w:szCs w:val="27"/>
        </w:rPr>
        <w:t>White Sun of the Desert</w:t>
      </w:r>
      <w:r>
        <w:rPr>
          <w:rFonts w:ascii="Times New Roman" w:eastAsia="Times New Roman" w:hAnsi="Times New Roman" w:cs="Times New Roman"/>
          <w:color w:val="000000"/>
          <w:sz w:val="27"/>
          <w:szCs w:val="27"/>
        </w:rPr>
        <w:t>.  Although the sensor hadn’t approved it.  The president like</w:t>
      </w:r>
      <w:ins w:id="271" w:author="A Prokhorov" w:date="2016-08-05T13:51:00Z">
        <w:r w:rsidR="00203D9E">
          <w:rPr>
            <w:rFonts w:ascii="Times New Roman" w:eastAsia="Times New Roman" w:hAnsi="Times New Roman" w:cs="Times New Roman"/>
            <w:color w:val="000000"/>
            <w:sz w:val="27"/>
            <w:szCs w:val="27"/>
          </w:rPr>
          <w:t>d</w:t>
        </w:r>
      </w:ins>
      <w:r>
        <w:rPr>
          <w:rFonts w:ascii="Times New Roman" w:eastAsia="Times New Roman" w:hAnsi="Times New Roman" w:cs="Times New Roman"/>
          <w:color w:val="000000"/>
          <w:sz w:val="27"/>
          <w:szCs w:val="27"/>
        </w:rPr>
        <w:t xml:space="preserve"> it, and everyone came to watch it.  But that film’s been watched for thirty years, and everyone really likes it, but it didn’t get any recognition or awards.  But that movie had the love of everyday people.  </w:t>
      </w:r>
    </w:p>
    <w:p w14:paraId="4E296EF7" w14:textId="77777777" w:rsidR="004A6238" w:rsidRPr="0048114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481143">
        <w:rPr>
          <w:rFonts w:ascii="Times New Roman" w:eastAsia="Times New Roman" w:hAnsi="Times New Roman" w:cs="Times New Roman"/>
          <w:b/>
          <w:bCs/>
          <w:color w:val="000000"/>
          <w:sz w:val="27"/>
          <w:szCs w:val="27"/>
        </w:rPr>
        <w:t>:</w:t>
      </w:r>
    </w:p>
    <w:p w14:paraId="2692E15C"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Вы</w:t>
      </w:r>
      <w:r w:rsidRPr="0048114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читали</w:t>
      </w:r>
      <w:r w:rsidRPr="0048114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w:t>
      </w:r>
      <w:r w:rsidRPr="0048114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фильмах</w:t>
      </w:r>
      <w:r w:rsidRPr="0048114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48114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журналах</w:t>
      </w:r>
      <w:r w:rsidRPr="0048114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48114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газетах</w:t>
      </w:r>
      <w:r w:rsidRPr="00481143">
        <w:rPr>
          <w:rFonts w:ascii="Times New Roman" w:eastAsia="Times New Roman" w:hAnsi="Times New Roman" w:cs="Times New Roman"/>
          <w:color w:val="000000"/>
          <w:sz w:val="27"/>
          <w:szCs w:val="27"/>
        </w:rPr>
        <w:t>?</w:t>
      </w:r>
    </w:p>
    <w:p w14:paraId="7DC5C74D" w14:textId="277BD8B3" w:rsidR="00481143" w:rsidRPr="00481143" w:rsidRDefault="0048114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read about movies in magazines, in the papers?</w:t>
      </w:r>
    </w:p>
    <w:p w14:paraId="6BDC41EA"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BD99063"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Нет, хотя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 нас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 журнал регулярный, его издавали. По-моему, он выходил раз месяц. По-моему, он назывался Советское кино. Но были другие журналы, где иногда можно было прочитать статью 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европейском фильме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увидеть фотографии актров. Иногда, в городе, в то время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жила в городе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Ташкент, в очень больших центральных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кинотеатрах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показывали какой-то новый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французский, например, 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Ален Делоном, с участием этого актера, и приходил человек и читал лекцию, перед фильмом, об этом актре. Он рассказывал о его жизни, о его творчестве, и потом показывали фильм. То есть это было специальное культурное мероприятие где-то в центре города в очень большом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кинотеатре.</w:t>
      </w:r>
    </w:p>
    <w:p w14:paraId="55350B17" w14:textId="6300152C" w:rsidR="00481143" w:rsidRPr="00481143" w:rsidRDefault="0048114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No, although we did have a regular magazine, they did publish one.  As I recall it came out once a month, it was called </w:t>
      </w:r>
      <w:r>
        <w:rPr>
          <w:rFonts w:ascii="Times New Roman" w:eastAsia="Times New Roman" w:hAnsi="Times New Roman" w:cs="Times New Roman"/>
          <w:i/>
          <w:color w:val="000000"/>
          <w:sz w:val="27"/>
          <w:szCs w:val="27"/>
        </w:rPr>
        <w:t>Soviet Cinema</w:t>
      </w:r>
      <w:r>
        <w:rPr>
          <w:rFonts w:ascii="Times New Roman" w:eastAsia="Times New Roman" w:hAnsi="Times New Roman" w:cs="Times New Roman"/>
          <w:color w:val="000000"/>
          <w:sz w:val="27"/>
          <w:szCs w:val="27"/>
        </w:rPr>
        <w:t xml:space="preserve">.  But there were other magazines, </w:t>
      </w:r>
      <w:r w:rsidR="00424800">
        <w:rPr>
          <w:rFonts w:ascii="Times New Roman" w:eastAsia="Times New Roman" w:hAnsi="Times New Roman" w:cs="Times New Roman"/>
          <w:color w:val="000000"/>
          <w:sz w:val="27"/>
          <w:szCs w:val="27"/>
        </w:rPr>
        <w:t xml:space="preserve">in which one could occasionally read an article about a European movie and see photographs of actors.  </w:t>
      </w:r>
      <w:r w:rsidR="00B70CD3">
        <w:rPr>
          <w:rFonts w:ascii="Times New Roman" w:eastAsia="Times New Roman" w:hAnsi="Times New Roman" w:cs="Times New Roman"/>
          <w:color w:val="000000"/>
          <w:sz w:val="27"/>
          <w:szCs w:val="27"/>
        </w:rPr>
        <w:t xml:space="preserve">Sometimes in town, at that time I lived in the city Tashkent, in the very big central movie theaters they showed some sort of new French film, for example, with Alain Delon, starring this actor, and a man came and read a lecture before the filma bout the actor.  He spoke about his life, about his work, and then they showed the movie.  That is it was a special cultural event somewhere in the center of town in a very big movie theater.  </w:t>
      </w:r>
    </w:p>
    <w:p w14:paraId="648512D5"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603072BB"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 реклама кино изменилась с советского времени?</w:t>
      </w:r>
    </w:p>
    <w:p w14:paraId="15391BE5" w14:textId="4AEFCAAD" w:rsidR="00B70CD3" w:rsidRPr="00B70CD3" w:rsidRDefault="00B70CD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movie advertising change from the Soviet period?</w:t>
      </w:r>
    </w:p>
    <w:p w14:paraId="3DAE6BB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67672804"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 изменилось сегодняшнее кино?</w:t>
      </w:r>
    </w:p>
    <w:p w14:paraId="6C3F284F" w14:textId="4DFA5A41" w:rsidR="00B70CD3" w:rsidRPr="00B70CD3" w:rsidRDefault="00B70CD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Soviet cinema change?</w:t>
      </w:r>
    </w:p>
    <w:p w14:paraId="7B7707C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0734853" w14:textId="24658B6F"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Нет, например, вот вы рассказывали как рекламировали кино, например, в журнале,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может быть</w:t>
      </w:r>
      <w:r w:rsidR="00B70CD3" w:rsidRPr="00B70CD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статья, фотография, а как, сегодня...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 советского времени.</w:t>
      </w:r>
    </w:p>
    <w:p w14:paraId="18655DB0" w14:textId="428C1E47" w:rsidR="00B70CD3" w:rsidRPr="00B70CD3" w:rsidRDefault="00B70CD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 for example, there you talked about how they advertised movies, for example, in the magazine, maybe an article, a photograph, and how, today…from the Soviet period?</w:t>
      </w:r>
    </w:p>
    <w:p w14:paraId="01AA4D95"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D6EEDCB" w14:textId="505A4033" w:rsidR="004A6238" w:rsidRPr="001235B4"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u w:val="single"/>
          <w:lang w:val="ru-RU"/>
        </w:rPr>
      </w:pPr>
      <w:r w:rsidRPr="004A6238">
        <w:rPr>
          <w:rFonts w:ascii="Times New Roman" w:eastAsia="Times New Roman" w:hAnsi="Times New Roman" w:cs="Times New Roman"/>
          <w:color w:val="000000"/>
          <w:sz w:val="27"/>
          <w:szCs w:val="27"/>
          <w:lang w:val="ru-RU"/>
        </w:rPr>
        <w:t>Нет, я, как, вы знаете нет, в советское время фильмы не нужно было рекламировать. Люди просто моментально узнавали, какой фильм интересный, рассказывали друг другу, реклама не нужна была. А сейчас, сейчас очень широко используеться реклама, особенно на телевидении. Заранее объявляют, какой фильм будет номинирован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Каннском фестивале. Например, последний фильмы режиссера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Никиты Михалкова, они сначала должны быть показаны на кинофестивале, номинируются, они хотят выиграть приз. После этого фильм этот возврщается в Россию и он уже доступен публике. Но об этом фильме рссказывают по телевидению, режиссер заранее дает интервью. Он немного </w:t>
      </w:r>
      <w:r w:rsidRPr="004A6238">
        <w:rPr>
          <w:rFonts w:ascii="Times New Roman" w:eastAsia="Times New Roman" w:hAnsi="Times New Roman" w:cs="Times New Roman"/>
          <w:color w:val="000000"/>
          <w:sz w:val="27"/>
          <w:szCs w:val="27"/>
          <w:lang w:val="ru-RU"/>
        </w:rPr>
        <w:lastRenderedPageBreak/>
        <w:t>об</w:t>
      </w:r>
      <w:ins w:id="272" w:author="A Prokhorov" w:date="2016-08-05T13:52:00Z">
        <w:r w:rsidR="00364275">
          <w:rPr>
            <w:rFonts w:ascii="Times New Roman" w:eastAsia="Times New Roman" w:hAnsi="Times New Roman" w:cs="Times New Roman"/>
            <w:color w:val="000000"/>
            <w:sz w:val="27"/>
            <w:szCs w:val="27"/>
            <w:lang w:val="ru-RU"/>
          </w:rPr>
          <w:t>ъ</w:t>
        </w:r>
      </w:ins>
      <w:r w:rsidRPr="004A6238">
        <w:rPr>
          <w:rFonts w:ascii="Times New Roman" w:eastAsia="Times New Roman" w:hAnsi="Times New Roman" w:cs="Times New Roman"/>
          <w:color w:val="000000"/>
          <w:sz w:val="27"/>
          <w:szCs w:val="27"/>
          <w:lang w:val="ru-RU"/>
        </w:rPr>
        <w:t xml:space="preserve">ясняет о чем фильм, какие актеры там будут сниматься и уже снято. </w:t>
      </w:r>
      <w:r w:rsidRPr="001235B4">
        <w:rPr>
          <w:rFonts w:ascii="Times New Roman" w:eastAsia="Times New Roman" w:hAnsi="Times New Roman" w:cs="Times New Roman"/>
          <w:color w:val="000000"/>
          <w:sz w:val="27"/>
          <w:szCs w:val="27"/>
          <w:u w:val="single"/>
          <w:lang w:val="ru-RU"/>
        </w:rPr>
        <w:t>Вот таким образом в основном по телевидению.</w:t>
      </w:r>
    </w:p>
    <w:p w14:paraId="1472612A" w14:textId="281CC9A1" w:rsidR="00B70CD3" w:rsidRPr="00B70CD3" w:rsidRDefault="00B70CD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I, hmm, you know no, in Soviet times they didn’t have to advertise movies.  People just found out in the moment which movie was interesting, talked to one another, there wasn’t any advertising needed.  </w:t>
      </w:r>
      <w:r w:rsidR="001235B4">
        <w:rPr>
          <w:rFonts w:ascii="Times New Roman" w:eastAsia="Times New Roman" w:hAnsi="Times New Roman" w:cs="Times New Roman"/>
          <w:color w:val="000000"/>
          <w:sz w:val="27"/>
          <w:szCs w:val="27"/>
        </w:rPr>
        <w:t>But now, now advertising is used widely, especially on television.  They explain ahead of time which film will be nominated for the Cannes Film Festival.  For example, director Nikita Mikhailkov’s last films, they should be shown at the film festival, they’re nominated, they want to win a prize.  After that the film returns to Russia</w:t>
      </w:r>
      <w:del w:id="273" w:author="A Prokhorov" w:date="2016-08-05T13:52:00Z">
        <w:r w:rsidR="001235B4" w:rsidDel="00F960CB">
          <w:rPr>
            <w:rFonts w:ascii="Times New Roman" w:eastAsia="Times New Roman" w:hAnsi="Times New Roman" w:cs="Times New Roman"/>
            <w:color w:val="000000"/>
            <w:sz w:val="27"/>
            <w:szCs w:val="27"/>
          </w:rPr>
          <w:delText>n</w:delText>
        </w:r>
      </w:del>
      <w:r w:rsidR="001235B4">
        <w:rPr>
          <w:rFonts w:ascii="Times New Roman" w:eastAsia="Times New Roman" w:hAnsi="Times New Roman" w:cs="Times New Roman"/>
          <w:color w:val="000000"/>
          <w:sz w:val="27"/>
          <w:szCs w:val="27"/>
        </w:rPr>
        <w:t xml:space="preserve"> and it’s already accessible to the public.  But they’re talking about this movie on television, the director gives an interview ahead of time.  </w:t>
      </w:r>
      <w:r w:rsidR="001235B4" w:rsidRPr="001235B4">
        <w:rPr>
          <w:rFonts w:ascii="Times New Roman" w:eastAsia="Times New Roman" w:hAnsi="Times New Roman" w:cs="Times New Roman"/>
          <w:color w:val="000000"/>
          <w:sz w:val="27"/>
          <w:szCs w:val="27"/>
          <w:u w:val="single"/>
        </w:rPr>
        <w:t>He explains a little bit about the movie, which actors are already in the film and which will be.</w:t>
      </w:r>
      <w:r w:rsidR="001235B4">
        <w:rPr>
          <w:rFonts w:ascii="Times New Roman" w:eastAsia="Times New Roman" w:hAnsi="Times New Roman" w:cs="Times New Roman"/>
          <w:color w:val="000000"/>
          <w:sz w:val="27"/>
          <w:szCs w:val="27"/>
        </w:rPr>
        <w:t xml:space="preserve">  </w:t>
      </w:r>
      <w:ins w:id="274" w:author="A Prokhorov" w:date="2016-08-05T13:52:00Z">
        <w:r w:rsidR="00F960CB">
          <w:rPr>
            <w:rFonts w:ascii="Times New Roman" w:eastAsia="Times New Roman" w:hAnsi="Times New Roman" w:cs="Times New Roman"/>
            <w:color w:val="000000"/>
            <w:sz w:val="27"/>
            <w:szCs w:val="27"/>
          </w:rPr>
          <w:t>This is all happening on tv primarily.</w:t>
        </w:r>
      </w:ins>
    </w:p>
    <w:p w14:paraId="23A58C7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109AEA2"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 вы узнали о репертуаре кинотеатров?</w:t>
      </w:r>
    </w:p>
    <w:p w14:paraId="79C86A53" w14:textId="6BEF3BFC" w:rsidR="00B70CD3" w:rsidRPr="00B70CD3" w:rsidRDefault="00B70CD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you find out about the movies showing at the theaters?</w:t>
      </w:r>
    </w:p>
    <w:p w14:paraId="0B7D3FB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F011DAD"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Еще раз?</w:t>
      </w:r>
    </w:p>
    <w:p w14:paraId="60D54A00" w14:textId="7184BDB6" w:rsidR="00B70CD3" w:rsidRPr="00B70CD3" w:rsidRDefault="00B70CD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Could you repeat that?</w:t>
      </w:r>
    </w:p>
    <w:p w14:paraId="48DC4E6A"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6B906CF"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 вы узнавали о репертуаре кинотеатров?</w:t>
      </w:r>
    </w:p>
    <w:p w14:paraId="10C58B59" w14:textId="65478038" w:rsidR="00B70CD3" w:rsidRPr="00B70CD3" w:rsidRDefault="00B70CD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you find out about the movies showing at the theaters?</w:t>
      </w:r>
    </w:p>
    <w:p w14:paraId="434705EC"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16BAF698"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Очень просто. Тот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 который находился рядом с домом, там просто висел плакат. И там написаны были на неделю все фильмы, какой день, в котором часу, и на целую неделю программа. Как афиша. А те фильмы, которые в городе, обычно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родители говорили мне, потому что город был большой, тогда уже было 2 миллиона человек, и, конечно, родители далеко меня не отпускали гулять одной. Но какие фильмы были популярными в городе обычно родители знали. И иногда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ходили вместе в воскресенье.</w:t>
      </w:r>
    </w:p>
    <w:p w14:paraId="6D8B9441" w14:textId="70BF293C" w:rsidR="00006B90" w:rsidRPr="00006B90" w:rsidRDefault="00006B90"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Very simply.  There</w:t>
      </w:r>
      <w:ins w:id="275" w:author="A Prokhorov" w:date="2016-08-05T13:53:00Z">
        <w:r w:rsidR="00547E7A">
          <w:rPr>
            <w:rFonts w:ascii="Times New Roman" w:eastAsia="Times New Roman" w:hAnsi="Times New Roman" w:cs="Times New Roman"/>
            <w:color w:val="000000"/>
            <w:sz w:val="27"/>
            <w:szCs w:val="27"/>
          </w:rPr>
          <w:t xml:space="preserve"> wa</w:t>
        </w:r>
      </w:ins>
      <w:del w:id="276" w:author="A Prokhorov" w:date="2016-08-05T13:53:00Z">
        <w:r w:rsidDel="00547E7A">
          <w:rPr>
            <w:rFonts w:ascii="Times New Roman" w:eastAsia="Times New Roman" w:hAnsi="Times New Roman" w:cs="Times New Roman"/>
            <w:color w:val="000000"/>
            <w:sz w:val="27"/>
            <w:szCs w:val="27"/>
          </w:rPr>
          <w:delText>’</w:delText>
        </w:r>
      </w:del>
      <w:r>
        <w:rPr>
          <w:rFonts w:ascii="Times New Roman" w:eastAsia="Times New Roman" w:hAnsi="Times New Roman" w:cs="Times New Roman"/>
          <w:color w:val="000000"/>
          <w:sz w:val="27"/>
          <w:szCs w:val="27"/>
        </w:rPr>
        <w:t>s a movie theater that</w:t>
      </w:r>
      <w:ins w:id="277" w:author="A Prokhorov" w:date="2016-08-05T13:53:00Z">
        <w:r w:rsidR="00547E7A">
          <w:rPr>
            <w:rFonts w:ascii="Times New Roman" w:eastAsia="Times New Roman" w:hAnsi="Times New Roman" w:cs="Times New Roman"/>
            <w:color w:val="000000"/>
            <w:sz w:val="27"/>
            <w:szCs w:val="27"/>
          </w:rPr>
          <w:t xml:space="preserve"> wa</w:t>
        </w:r>
      </w:ins>
      <w:del w:id="278" w:author="A Prokhorov" w:date="2016-08-05T13:53:00Z">
        <w:r w:rsidDel="00547E7A">
          <w:rPr>
            <w:rFonts w:ascii="Times New Roman" w:eastAsia="Times New Roman" w:hAnsi="Times New Roman" w:cs="Times New Roman"/>
            <w:color w:val="000000"/>
            <w:sz w:val="27"/>
            <w:szCs w:val="27"/>
          </w:rPr>
          <w:delText>’</w:delText>
        </w:r>
      </w:del>
      <w:r>
        <w:rPr>
          <w:rFonts w:ascii="Times New Roman" w:eastAsia="Times New Roman" w:hAnsi="Times New Roman" w:cs="Times New Roman"/>
          <w:color w:val="000000"/>
          <w:sz w:val="27"/>
          <w:szCs w:val="27"/>
        </w:rPr>
        <w:t>s located near</w:t>
      </w:r>
      <w:del w:id="279" w:author="A Prokhorov" w:date="2016-08-05T13:53:00Z">
        <w:r w:rsidDel="00547E7A">
          <w:rPr>
            <w:rFonts w:ascii="Times New Roman" w:eastAsia="Times New Roman" w:hAnsi="Times New Roman" w:cs="Times New Roman"/>
            <w:color w:val="000000"/>
            <w:sz w:val="27"/>
            <w:szCs w:val="27"/>
          </w:rPr>
          <w:delText xml:space="preserve"> to</w:delText>
        </w:r>
      </w:del>
      <w:r>
        <w:rPr>
          <w:rFonts w:ascii="Times New Roman" w:eastAsia="Times New Roman" w:hAnsi="Times New Roman" w:cs="Times New Roman"/>
          <w:color w:val="000000"/>
          <w:sz w:val="27"/>
          <w:szCs w:val="27"/>
        </w:rPr>
        <w:t xml:space="preserve"> home, and a </w:t>
      </w:r>
      <w:del w:id="280" w:author="A Prokhorov" w:date="2016-08-05T13:53:00Z">
        <w:r w:rsidDel="00547E7A">
          <w:rPr>
            <w:rFonts w:ascii="Times New Roman" w:eastAsia="Times New Roman" w:hAnsi="Times New Roman" w:cs="Times New Roman"/>
            <w:color w:val="000000"/>
            <w:sz w:val="27"/>
            <w:szCs w:val="27"/>
          </w:rPr>
          <w:delText xml:space="preserve">plaque </w:delText>
        </w:r>
      </w:del>
      <w:ins w:id="281" w:author="A Prokhorov" w:date="2016-08-05T13:53:00Z">
        <w:r w:rsidR="00547E7A">
          <w:rPr>
            <w:rFonts w:ascii="Times New Roman" w:eastAsia="Times New Roman" w:hAnsi="Times New Roman" w:cs="Times New Roman"/>
            <w:color w:val="000000"/>
            <w:sz w:val="27"/>
            <w:szCs w:val="27"/>
          </w:rPr>
          <w:t xml:space="preserve">poster </w:t>
        </w:r>
      </w:ins>
      <w:r>
        <w:rPr>
          <w:rFonts w:ascii="Times New Roman" w:eastAsia="Times New Roman" w:hAnsi="Times New Roman" w:cs="Times New Roman"/>
          <w:color w:val="000000"/>
          <w:sz w:val="27"/>
          <w:szCs w:val="27"/>
        </w:rPr>
        <w:t xml:space="preserve">simply hung there.  All movies for the week were written there, which day, at what time, the program for the whole week.  Like a playbill.  But my parents usually told me about those movies that were in town, because the city was big, then there were already more than two million people, and, of course, my parents didn’t let me go far on </w:t>
      </w:r>
      <w:r w:rsidRPr="00006B90">
        <w:rPr>
          <w:rFonts w:ascii="Times New Roman" w:eastAsia="Times New Roman" w:hAnsi="Times New Roman" w:cs="Times New Roman"/>
          <w:color w:val="000000"/>
          <w:sz w:val="27"/>
          <w:szCs w:val="27"/>
          <w:u w:val="single"/>
        </w:rPr>
        <w:t>my</w:t>
      </w:r>
      <w:r>
        <w:rPr>
          <w:rFonts w:ascii="Times New Roman" w:eastAsia="Times New Roman" w:hAnsi="Times New Roman" w:cs="Times New Roman"/>
          <w:color w:val="000000"/>
          <w:sz w:val="27"/>
          <w:szCs w:val="27"/>
        </w:rPr>
        <w:t xml:space="preserve"> own.  But my parents usually knew which movies were popular in town.  And sometimes we went together on Sunday. </w:t>
      </w:r>
    </w:p>
    <w:p w14:paraId="1D92E01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6AC898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вот сейчас, после того, как вы переехали в Питер, вы посещаете кино? И если вы посещаете, часто ли, не очень, и т.д.?</w:t>
      </w:r>
    </w:p>
    <w:p w14:paraId="36D51DBB" w14:textId="6F4407D8" w:rsidR="00006B90" w:rsidRPr="00006B90" w:rsidRDefault="00006B90"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But now, after you moved to Petersburg, do you go to the movies?  And if you do go, is it often, not very, etc.?</w:t>
      </w:r>
    </w:p>
    <w:p w14:paraId="44250DC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C8F8B26"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Первые годы, даже больше, чем годы, первые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наверно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20 лет, или 15 очень часто. Кинотеатры работали, как в советское старое время, традиционно. Видео тоже было очень мало. Потом оно появилось, но на видео были другие фильмы, другого качества, другие темы. А последние годы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кинотеатр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люблю ходить. Потому что там не интересный репертуар. В основном этофантазия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слишком громко, громкий стерео звук.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понимаю, почему так некомфортно.</w:t>
      </w:r>
    </w:p>
    <w:p w14:paraId="1FEDE94C" w14:textId="75CE3448" w:rsidR="00006B90" w:rsidRPr="00006B90" w:rsidRDefault="00006B90"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first few years, even more than that, probably the first twenty, or maybe fifteen very often.  The movie theaters operated, as in the old Soviet times, traditionally.  There was also very little home video.  Afterwards it became available, but there were other movies on video, of another quality, different themes.  But the last few years I haven’t liked going to the movies.  Because there’s no interesting showings there.  For starters it’s fantasy and just so loud, horrible stereo sound.  I don’t understand how it’s that uncomfortable.  </w:t>
      </w:r>
    </w:p>
    <w:p w14:paraId="09DA1F8D" w14:textId="77777777" w:rsidR="004A6238" w:rsidRPr="00006B90"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006B90">
        <w:rPr>
          <w:rFonts w:ascii="Times New Roman" w:eastAsia="Times New Roman" w:hAnsi="Times New Roman" w:cs="Times New Roman"/>
          <w:b/>
          <w:bCs/>
          <w:color w:val="000000"/>
          <w:sz w:val="27"/>
          <w:szCs w:val="27"/>
        </w:rPr>
        <w:t>:</w:t>
      </w:r>
    </w:p>
    <w:p w14:paraId="0FF92989"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Значит</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как</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бы</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советское</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время</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было</w:t>
      </w:r>
      <w:r w:rsidRPr="00006B90">
        <w:rPr>
          <w:rFonts w:ascii="Times New Roman" w:eastAsia="Times New Roman" w:hAnsi="Times New Roman" w:cs="Times New Roman"/>
          <w:color w:val="000000"/>
          <w:sz w:val="27"/>
          <w:szCs w:val="27"/>
        </w:rPr>
        <w:t>..</w:t>
      </w:r>
    </w:p>
    <w:p w14:paraId="02B8B70E" w14:textId="68C2596F" w:rsidR="00006B90" w:rsidRPr="00006B90" w:rsidRDefault="00006B90"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That means, how was it in the Soviet times…?</w:t>
      </w:r>
    </w:p>
    <w:p w14:paraId="64BB20EB" w14:textId="77777777" w:rsidR="004A6238" w:rsidRPr="00006B90"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006B90">
        <w:rPr>
          <w:rFonts w:ascii="Times New Roman" w:eastAsia="Times New Roman" w:hAnsi="Times New Roman" w:cs="Times New Roman"/>
          <w:b/>
          <w:bCs/>
          <w:color w:val="000000"/>
          <w:sz w:val="27"/>
          <w:szCs w:val="27"/>
        </w:rPr>
        <w:t>:</w:t>
      </w:r>
    </w:p>
    <w:p w14:paraId="79EAC164"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lastRenderedPageBreak/>
        <w:t>Было</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лучше</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Мне</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больше нравилось. Во-первых, не было такой громкости звука, потому что это очень громко для меня, и репертуар был другой, более интересный.</w:t>
      </w:r>
    </w:p>
    <w:p w14:paraId="02EDE40D" w14:textId="7BC84A86" w:rsidR="00006B90" w:rsidRPr="00006B90" w:rsidRDefault="00006B90"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It</w:t>
      </w:r>
      <w:r w:rsidRPr="00006B90">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was</w:t>
      </w:r>
      <w:r w:rsidRPr="00006B90">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better</w:t>
      </w:r>
      <w:r w:rsidRPr="00006B90">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liked</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more</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First of all, there wasn’t such thunderous noise, because it’s really loud for me, and the showings were different, more interesting.  </w:t>
      </w:r>
    </w:p>
    <w:p w14:paraId="3E0A1A5B"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4A1E6CF"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помните фильмы во время войны?</w:t>
      </w:r>
    </w:p>
    <w:p w14:paraId="4DDFF42F" w14:textId="23A79282" w:rsidR="00006B90" w:rsidRPr="00006B90" w:rsidRDefault="00006B90"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remember movies during the war?</w:t>
      </w:r>
    </w:p>
    <w:p w14:paraId="72204D31"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5C3E4144"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Во время войны.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это старые фильмы, которые сейчас можно увидеть. Они черно-белые, они популярные, но во время войны меня еще не было в живых.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родилась..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не могу сказать, что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яих помню,</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их просто знаю, потому что их очень часто показывают по телевидению. Да, это очень хорошие фильмы. Они черно-белые. И очень сняты талантливыми, хорошими режиссерами.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думаю, что сейчас даже современные фильмы о войне они не могут претендовать на лучшее качество.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любим эти старые фильмы.</w:t>
      </w:r>
    </w:p>
    <w:p w14:paraId="6EAC3A20" w14:textId="3711D840" w:rsidR="00006B90" w:rsidRPr="00006B90" w:rsidRDefault="00006B90"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During the war.  Well these are old movies, which today you can watch.  They’re black and white, popular, but during the war I still hadn’t been born.  I was born…I can’t say that I remember them.  Yes</w:t>
      </w:r>
      <w:r w:rsidRPr="00006B90">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they</w:t>
      </w:r>
      <w:r w:rsidRPr="00006B90">
        <w:rPr>
          <w:rFonts w:ascii="Times New Roman" w:eastAsia="Times New Roman" w:hAnsi="Times New Roman" w:cs="Times New Roman"/>
          <w:color w:val="000000"/>
          <w:sz w:val="27"/>
          <w:szCs w:val="27"/>
          <w:lang w:val="ru-RU"/>
        </w:rPr>
        <w:t>’</w:t>
      </w:r>
      <w:r>
        <w:rPr>
          <w:rFonts w:ascii="Times New Roman" w:eastAsia="Times New Roman" w:hAnsi="Times New Roman" w:cs="Times New Roman"/>
          <w:color w:val="000000"/>
          <w:sz w:val="27"/>
          <w:szCs w:val="27"/>
        </w:rPr>
        <w:t>re</w:t>
      </w:r>
      <w:r w:rsidRPr="00006B90">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really</w:t>
      </w:r>
      <w:r w:rsidRPr="00006B90">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good</w:t>
      </w:r>
      <w:r w:rsidRPr="00006B90">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movies</w:t>
      </w:r>
      <w:r w:rsidRPr="00006B90">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They</w:t>
      </w:r>
      <w:r w:rsidRPr="00006B90">
        <w:rPr>
          <w:rFonts w:ascii="Times New Roman" w:eastAsia="Times New Roman" w:hAnsi="Times New Roman" w:cs="Times New Roman"/>
          <w:color w:val="000000"/>
          <w:sz w:val="27"/>
          <w:szCs w:val="27"/>
          <w:lang w:val="ru-RU"/>
        </w:rPr>
        <w:t>’</w:t>
      </w:r>
      <w:r>
        <w:rPr>
          <w:rFonts w:ascii="Times New Roman" w:eastAsia="Times New Roman" w:hAnsi="Times New Roman" w:cs="Times New Roman"/>
          <w:color w:val="000000"/>
          <w:sz w:val="27"/>
          <w:szCs w:val="27"/>
        </w:rPr>
        <w:t>re</w:t>
      </w:r>
      <w:r w:rsidRPr="00006B90">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black</w:t>
      </w:r>
      <w:r w:rsidRPr="00006B90">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and</w:t>
      </w:r>
      <w:r w:rsidRPr="00006B90">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white</w:t>
      </w:r>
      <w:r w:rsidRPr="00006B90">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And</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made</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by</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talented</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good</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directors</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And I think that today even contemporary films about war can’t pretend to be of a better quality.  And we really love these old movies.  </w:t>
      </w:r>
    </w:p>
    <w:p w14:paraId="5B5AC044" w14:textId="77777777" w:rsidR="004A6238" w:rsidRPr="00006B90"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006B90">
        <w:rPr>
          <w:rFonts w:ascii="Times New Roman" w:eastAsia="Times New Roman" w:hAnsi="Times New Roman" w:cs="Times New Roman"/>
          <w:b/>
          <w:bCs/>
          <w:color w:val="000000"/>
          <w:sz w:val="27"/>
          <w:szCs w:val="27"/>
        </w:rPr>
        <w:t>:</w:t>
      </w:r>
    </w:p>
    <w:p w14:paraId="438EE67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Вы</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помните</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фильмы</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во</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времена</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перестройки</w:t>
      </w:r>
      <w:r w:rsidRPr="00006B90">
        <w:rPr>
          <w:rFonts w:ascii="Times New Roman" w:eastAsia="Times New Roman" w:hAnsi="Times New Roman" w:cs="Times New Roman"/>
          <w:color w:val="000000"/>
          <w:sz w:val="27"/>
          <w:szCs w:val="27"/>
        </w:rPr>
        <w:t>?</w:t>
      </w:r>
    </w:p>
    <w:p w14:paraId="42A1D2B0" w14:textId="551C6FB2" w:rsidR="00006B90" w:rsidRPr="00006B90" w:rsidRDefault="00006B90"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remember movies in the time of Perestroika?</w:t>
      </w:r>
    </w:p>
    <w:p w14:paraId="5C2D37EE" w14:textId="77777777" w:rsidR="004A6238" w:rsidRPr="00006B90"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006B90">
        <w:rPr>
          <w:rFonts w:ascii="Times New Roman" w:eastAsia="Times New Roman" w:hAnsi="Times New Roman" w:cs="Times New Roman"/>
          <w:b/>
          <w:bCs/>
          <w:color w:val="000000"/>
          <w:sz w:val="27"/>
          <w:szCs w:val="27"/>
        </w:rPr>
        <w:t>:</w:t>
      </w:r>
    </w:p>
    <w:p w14:paraId="4DC77C3A"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Во</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время</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перестройки</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нет</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Во</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время перестройки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ник</w:t>
      </w:r>
      <w:r w:rsidRPr="004A6238">
        <w:rPr>
          <w:rFonts w:ascii="Times New Roman" w:eastAsia="Times New Roman" w:hAnsi="Times New Roman" w:cs="Times New Roman"/>
          <w:color w:val="000000"/>
          <w:sz w:val="27"/>
          <w:szCs w:val="27"/>
        </w:rPr>
        <w:t>a</w:t>
      </w:r>
      <w:r w:rsidRPr="004A6238">
        <w:rPr>
          <w:rFonts w:ascii="Times New Roman" w:eastAsia="Times New Roman" w:hAnsi="Times New Roman" w:cs="Times New Roman"/>
          <w:color w:val="000000"/>
          <w:sz w:val="27"/>
          <w:szCs w:val="27"/>
          <w:lang w:val="ru-RU"/>
        </w:rPr>
        <w:t>ких хороших фильмов не помню. Только до. А все, что после мне не интересно.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думаю, что после перестройки не было хороших фильмов,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советских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 крайней мере.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говорю только 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русских фильмах</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сейчас.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Европейское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эта другая тема.</w:t>
      </w:r>
    </w:p>
    <w:p w14:paraId="3EF5DDA0" w14:textId="24DDFE45" w:rsidR="00006B90" w:rsidRPr="00006B90" w:rsidRDefault="00006B90"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During</w:t>
      </w:r>
      <w:r w:rsidRPr="00006B90">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Perestroika</w:t>
      </w:r>
      <w:r w:rsidRPr="00006B90">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no</w:t>
      </w:r>
      <w:r w:rsidRPr="00006B90">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During</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Perestroika</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don</w:t>
      </w:r>
      <w:r w:rsidRPr="00006B90">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t</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remember</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any</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good</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movies</w:t>
      </w:r>
      <w:r w:rsidRPr="00006B90">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Just up to.  And all of them afterwards are interesting to me.  I think, that there weren’t any</w:t>
      </w:r>
      <w:r w:rsidR="009F49F5">
        <w:rPr>
          <w:rFonts w:ascii="Times New Roman" w:eastAsia="Times New Roman" w:hAnsi="Times New Roman" w:cs="Times New Roman"/>
          <w:color w:val="000000"/>
          <w:sz w:val="27"/>
          <w:szCs w:val="27"/>
        </w:rPr>
        <w:t xml:space="preserve"> good movies after Perestroika, Soviet ones at any rate.  I’m only talking about Russian films now.  European cinema, that’s a different </w:t>
      </w:r>
      <w:del w:id="282" w:author="A Prokhorov" w:date="2016-08-05T13:54:00Z">
        <w:r w:rsidR="009F49F5" w:rsidDel="00B0416E">
          <w:rPr>
            <w:rFonts w:ascii="Times New Roman" w:eastAsia="Times New Roman" w:hAnsi="Times New Roman" w:cs="Times New Roman"/>
            <w:color w:val="000000"/>
            <w:sz w:val="27"/>
            <w:szCs w:val="27"/>
          </w:rPr>
          <w:delText>issue</w:delText>
        </w:r>
      </w:del>
      <w:ins w:id="283" w:author="A Prokhorov" w:date="2016-08-05T13:54:00Z">
        <w:r w:rsidR="00B0416E">
          <w:rPr>
            <w:rFonts w:ascii="Times New Roman" w:eastAsia="Times New Roman" w:hAnsi="Times New Roman" w:cs="Times New Roman"/>
            <w:color w:val="000000"/>
            <w:sz w:val="27"/>
            <w:szCs w:val="27"/>
          </w:rPr>
          <w:t>matter</w:t>
        </w:r>
      </w:ins>
      <w:r w:rsidR="009F49F5">
        <w:rPr>
          <w:rFonts w:ascii="Times New Roman" w:eastAsia="Times New Roman" w:hAnsi="Times New Roman" w:cs="Times New Roman"/>
          <w:color w:val="000000"/>
          <w:sz w:val="27"/>
          <w:szCs w:val="27"/>
        </w:rPr>
        <w:t xml:space="preserve">.  </w:t>
      </w:r>
    </w:p>
    <w:p w14:paraId="78F5A3F2" w14:textId="77777777" w:rsidR="004A6238" w:rsidRPr="00006B90"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006B90">
        <w:rPr>
          <w:rFonts w:ascii="Times New Roman" w:eastAsia="Times New Roman" w:hAnsi="Times New Roman" w:cs="Times New Roman"/>
          <w:b/>
          <w:bCs/>
          <w:color w:val="000000"/>
          <w:sz w:val="27"/>
          <w:szCs w:val="27"/>
        </w:rPr>
        <w:t>:</w:t>
      </w:r>
    </w:p>
    <w:p w14:paraId="029F63D1"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Вы</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хотели</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бы</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ещ</w:t>
      </w:r>
      <w:r w:rsidRPr="004A6238">
        <w:rPr>
          <w:rFonts w:ascii="Times New Roman" w:eastAsia="Times New Roman" w:hAnsi="Times New Roman" w:cs="Times New Roman"/>
          <w:color w:val="000000"/>
          <w:sz w:val="27"/>
          <w:szCs w:val="27"/>
        </w:rPr>
        <w:t>e</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что</w:t>
      </w:r>
      <w:r w:rsidRPr="00006B90">
        <w:rPr>
          <w:rFonts w:ascii="Times New Roman" w:eastAsia="Times New Roman" w:hAnsi="Times New Roman" w:cs="Times New Roman"/>
          <w:color w:val="000000"/>
          <w:sz w:val="27"/>
          <w:szCs w:val="27"/>
        </w:rPr>
        <w:t>-</w:t>
      </w:r>
      <w:r w:rsidRPr="004A6238">
        <w:rPr>
          <w:rFonts w:ascii="Times New Roman" w:eastAsia="Times New Roman" w:hAnsi="Times New Roman" w:cs="Times New Roman"/>
          <w:color w:val="000000"/>
          <w:sz w:val="27"/>
          <w:szCs w:val="27"/>
          <w:lang w:val="ru-RU"/>
        </w:rPr>
        <w:t>нибуть</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нам</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рассказать</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кино</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вообще</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ваше</w:t>
      </w:r>
      <w:r w:rsidRPr="00006B90">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впечатление</w:t>
      </w:r>
      <w:r w:rsidRPr="009F49F5">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w:t>
      </w:r>
      <w:r w:rsidRPr="009F49F5">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кино</w:t>
      </w:r>
      <w:r w:rsidRPr="009F49F5">
        <w:rPr>
          <w:rFonts w:ascii="Times New Roman" w:eastAsia="Times New Roman" w:hAnsi="Times New Roman" w:cs="Times New Roman"/>
          <w:color w:val="000000"/>
          <w:sz w:val="27"/>
          <w:szCs w:val="27"/>
        </w:rPr>
        <w:t>?</w:t>
      </w:r>
    </w:p>
    <w:p w14:paraId="78989EBD" w14:textId="120E9F8A" w:rsidR="009F49F5" w:rsidRPr="009F49F5" w:rsidRDefault="009F49F5"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Would you like to tell us anything about cinema in general, your impressions about cinema?</w:t>
      </w:r>
    </w:p>
    <w:p w14:paraId="37C507CB" w14:textId="77777777" w:rsidR="004A6238" w:rsidRPr="009F49F5"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9F49F5">
        <w:rPr>
          <w:rFonts w:ascii="Times New Roman" w:eastAsia="Times New Roman" w:hAnsi="Times New Roman" w:cs="Times New Roman"/>
          <w:b/>
          <w:bCs/>
          <w:color w:val="000000"/>
          <w:sz w:val="27"/>
          <w:szCs w:val="27"/>
        </w:rPr>
        <w:t>:</w:t>
      </w:r>
    </w:p>
    <w:p w14:paraId="1CC8B970" w14:textId="4EF8C697" w:rsidR="004A6238" w:rsidRPr="00BC0817"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Конечно, если это будет вам интересно.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 хотела вам назвать фильмы режиссера, нескольких режисс</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ров и несколько фильмов, которые, если вы их не видели,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 вам очень рекомендовала посмотреть. Есть такой режисс</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Николай Николаевич Губенко. Он одно время был даже министром культуры России. </w:t>
      </w:r>
      <w:r w:rsidRPr="00881103">
        <w:rPr>
          <w:rFonts w:ascii="Times New Roman" w:eastAsia="Times New Roman" w:hAnsi="Times New Roman" w:cs="Times New Roman"/>
          <w:color w:val="000000"/>
          <w:sz w:val="27"/>
          <w:szCs w:val="27"/>
          <w:lang w:val="ru-RU"/>
          <w:rPrChange w:id="284" w:author="Thomas Elvins" w:date="2016-08-04T15:00:00Z">
            <w:rPr>
              <w:rFonts w:ascii="Times New Roman" w:eastAsia="Times New Roman" w:hAnsi="Times New Roman" w:cs="Times New Roman"/>
              <w:color w:val="000000"/>
              <w:sz w:val="27"/>
              <w:szCs w:val="27"/>
            </w:rPr>
          </w:rPrChange>
        </w:rPr>
        <w:t xml:space="preserve">Это было до перестройки. </w:t>
      </w:r>
      <w:r w:rsidRPr="004A6238">
        <w:rPr>
          <w:rFonts w:ascii="Times New Roman" w:eastAsia="Times New Roman" w:hAnsi="Times New Roman" w:cs="Times New Roman"/>
          <w:color w:val="000000"/>
          <w:sz w:val="27"/>
          <w:szCs w:val="27"/>
          <w:lang w:val="ru-RU"/>
        </w:rPr>
        <w:t>У него есть очень хорошие фильмы, например фильм называется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Подранки. Подранки - это птица, которую ранил охотник на охоте. То есть, она раненая, но она еще живая. И она борется за то, чтобы жить. В этом фильме рассказывают о детях, которые во время войны потеряли родителей, имеется виду Вторая мировая война, и эти дети живут в детском доме, и об их непростой жизни. Об их преподавателях, которые не являлись професиональными преподавателями,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после войны были раненые, кто офицеры, кто солдаты, они организовали детский дом. И рассказывается о судьбе детей, мальчиков, в этом фильме, которые потеряли родителей на войне. Очень интересный, красивый, хороший фильм. И в этом фильме играет сам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Николай Николаевич Губенко. Он</w:t>
      </w:r>
      <w:r w:rsidRPr="005E2EF1">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играет</w:t>
      </w:r>
      <w:r w:rsidRPr="005E2EF1">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воспитателя с непростой судьбой. И в этом фильме снимается его жена, очень известная русская актриса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Жанна Болотова. Она работает, по фильму, по сюжету, преподователем истории и языка в этой школе. Фильм очень красивый, очень серьзный, и лирический. Этот фильм. А потом у него есть другие фильмы, которыея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тоже люблю. Это, например,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жизнь, и сл</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зы, и любовь. Он расказывает о доме престарелых. За городом находится дом, где живут одинокие очень старые люди, у которых уже нет семьи. И за ними ухаживает новый доктор. Этого доктора тоже играет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Жанна Болотова, и она новый сотрудник. Она</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приезжает</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в</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этот</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дом</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для</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престарелых</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где</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мало</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внимания</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уделяют</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пожилым</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людям</w:t>
      </w:r>
      <w:r w:rsidRPr="005F64F3">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может</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быть</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не</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очень</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хорошо</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 xml:space="preserve">кормят, и она ухаживает за этими людьми. И хочет сделать их более активными. Она много уделяет внимания каждому пациенту. И потом вы видите, как меняется жизнь </w:t>
      </w:r>
      <w:r w:rsidRPr="004A6238">
        <w:rPr>
          <w:rFonts w:ascii="Times New Roman" w:eastAsia="Times New Roman" w:hAnsi="Times New Roman" w:cs="Times New Roman"/>
          <w:color w:val="000000"/>
          <w:sz w:val="27"/>
          <w:szCs w:val="27"/>
          <w:lang w:val="ru-RU"/>
        </w:rPr>
        <w:lastRenderedPageBreak/>
        <w:t>этих старых людей. Те, кто плохо себя чувствовали и не могли ходить, после инсульта или инфаркта, она им помогает, и они начинают лучше жить, интереснее. Очень интересный фильм. Ещ</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 xml:space="preserve"> у него есть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просто</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люблю</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очень</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этого</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режисс</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ра</w:t>
      </w:r>
      <w:r w:rsidRPr="005F64F3">
        <w:rPr>
          <w:rFonts w:ascii="Times New Roman" w:eastAsia="Times New Roman" w:hAnsi="Times New Roman" w:cs="Times New Roman"/>
          <w:color w:val="000000"/>
          <w:sz w:val="27"/>
          <w:szCs w:val="27"/>
          <w:lang w:val="ru-RU"/>
        </w:rPr>
        <w:t xml:space="preserve">. </w:t>
      </w:r>
      <w:r w:rsidR="005F64F3"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Очень</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тонкое</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чувство</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юмора</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Показан</w:t>
      </w:r>
      <w:r w:rsidRPr="005F64F3">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Да</w:t>
      </w:r>
      <w:r w:rsidRPr="005F64F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сначала</w:t>
      </w:r>
      <w:r w:rsidRPr="005F64F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как</w:t>
      </w:r>
      <w:r w:rsidRPr="005F64F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фильм</w:t>
      </w:r>
      <w:r w:rsidRPr="005F64F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называется</w:t>
      </w:r>
      <w:r w:rsidRPr="005F64F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фильм</w:t>
      </w:r>
      <w:r w:rsidRPr="005F64F3">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называется,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Из жизни отдыхающих. Слово отдыхать, вы знаете, отдыхающий, эти люди, которые поехали отдыхать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Черное море, например на курорт, показан пансионат, поздней осенью,</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Черное море, маленький провинциальний город на курорте, сезон кончился, и вот как эти люди, мужчины и женщины, как они там отдыхают, как они знакомятся. Это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лирическая комедия, обычно туда приежают на четыре недели. О любви, и о театре, и о кино, и о жизни людей, когда уже м</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ртвый сезон на курорте.</w:t>
      </w:r>
    </w:p>
    <w:p w14:paraId="27600502" w14:textId="5F2C4121" w:rsidR="00BC0817" w:rsidRDefault="005E2EF1" w:rsidP="00BC0817">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Of course, if it would be interesting for you.  I would like to name movies of a director, a couple directors and a couple movies, which, if you haven’t seen them, I would highly recommend to watch.  There</w:t>
      </w:r>
      <w:r w:rsidRPr="005E2EF1">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5E2EF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that</w:t>
      </w:r>
      <w:r w:rsidRPr="005E2EF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director</w:t>
      </w:r>
      <w:r w:rsidRPr="005E2EF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Nikolay</w:t>
      </w:r>
      <w:r w:rsidRPr="005E2EF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Nikolayevich</w:t>
      </w:r>
      <w:r w:rsidRPr="005E2EF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Gubenko</w:t>
      </w:r>
      <w:r w:rsidRPr="005E2EF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Once</w:t>
      </w:r>
      <w:r w:rsidRPr="005E2EF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he</w:t>
      </w:r>
      <w:r w:rsidRPr="005E2EF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was</w:t>
      </w:r>
      <w:r w:rsidRPr="005E2EF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even</w:t>
      </w:r>
      <w:r w:rsidRPr="005E2EF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Russia</w:t>
      </w:r>
      <w:r w:rsidRPr="005E2EF1">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5E2EF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Minister</w:t>
      </w:r>
      <w:r w:rsidRPr="005E2EF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of</w:t>
      </w:r>
      <w:r w:rsidRPr="005E2EF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Culture</w:t>
      </w:r>
      <w:r w:rsidRPr="005E2EF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That</w:t>
      </w:r>
      <w:r w:rsidRPr="009F49F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is</w:t>
      </w:r>
      <w:r w:rsidRPr="009F49F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up</w:t>
      </w:r>
      <w:r w:rsidRPr="009F49F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9F49F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Perestroika</w:t>
      </w:r>
      <w:r w:rsidRPr="009F49F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He has really good movies, for example a film called </w:t>
      </w:r>
      <w:r>
        <w:rPr>
          <w:rFonts w:ascii="Times New Roman" w:eastAsia="Times New Roman" w:hAnsi="Times New Roman" w:cs="Times New Roman"/>
          <w:i/>
          <w:color w:val="000000"/>
          <w:sz w:val="27"/>
          <w:szCs w:val="27"/>
        </w:rPr>
        <w:t>Wounded Game</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Wounded Game</w:t>
      </w:r>
      <w:r>
        <w:rPr>
          <w:rFonts w:ascii="Times New Roman" w:eastAsia="Times New Roman" w:hAnsi="Times New Roman" w:cs="Times New Roman"/>
          <w:color w:val="000000"/>
          <w:sz w:val="27"/>
          <w:szCs w:val="27"/>
        </w:rPr>
        <w:t xml:space="preserve">, that is, a bird that a hunter wounded while out hunting.  That is, wounded but still alive.  And it’s fighting to live.  This movie talks about children, who lose their </w:t>
      </w:r>
      <w:del w:id="285" w:author="A Prokhorov" w:date="2016-08-05T13:57:00Z">
        <w:r w:rsidDel="00FD3EB8">
          <w:rPr>
            <w:rFonts w:ascii="Times New Roman" w:eastAsia="Times New Roman" w:hAnsi="Times New Roman" w:cs="Times New Roman"/>
            <w:color w:val="000000"/>
            <w:sz w:val="27"/>
            <w:szCs w:val="27"/>
          </w:rPr>
          <w:delText xml:space="preserve">children </w:delText>
        </w:r>
      </w:del>
      <w:ins w:id="286" w:author="A Prokhorov" w:date="2016-08-05T13:57:00Z">
        <w:r w:rsidR="00FD3EB8">
          <w:rPr>
            <w:rFonts w:ascii="Times New Roman" w:eastAsia="Times New Roman" w:hAnsi="Times New Roman" w:cs="Times New Roman"/>
            <w:color w:val="000000"/>
            <w:sz w:val="27"/>
            <w:szCs w:val="27"/>
          </w:rPr>
          <w:t xml:space="preserve">parents </w:t>
        </w:r>
      </w:ins>
      <w:r>
        <w:rPr>
          <w:rFonts w:ascii="Times New Roman" w:eastAsia="Times New Roman" w:hAnsi="Times New Roman" w:cs="Times New Roman"/>
          <w:color w:val="000000"/>
          <w:sz w:val="27"/>
          <w:szCs w:val="27"/>
        </w:rPr>
        <w:t xml:space="preserve">during times of war, and has the Second World War in mind, and these children live in an orphanage, and also about their anything but simple lives.  And about their teachers, who weren’t professional teachers, but after the war were wounded, who were officers, soldiers, their operated the orphanage.  And it talks about the fate of the children, the young boys in this film, who lost their parents in the war.  It’s a very interesting, beautiful, good movie.  And Nikolay Nikolayevich Gubenko plays in the movie himself.  </w:t>
      </w:r>
      <w:r w:rsidR="005F64F3">
        <w:rPr>
          <w:rFonts w:ascii="Times New Roman" w:eastAsia="Times New Roman" w:hAnsi="Times New Roman" w:cs="Times New Roman"/>
          <w:color w:val="000000"/>
          <w:sz w:val="27"/>
          <w:szCs w:val="27"/>
        </w:rPr>
        <w:t>He plays the caretaker with an anything but common fate.  And his wife was also in the movie, the very famous Russian actress Zhanna Bolotova.  She worked, per the film, per the plot, as a history and language teacher in this school.  The movie’s really beautiful, very serious and lyrical.  This</w:t>
      </w:r>
      <w:r w:rsidR="005F64F3" w:rsidRPr="005F64F3">
        <w:rPr>
          <w:rFonts w:ascii="Times New Roman" w:eastAsia="Times New Roman" w:hAnsi="Times New Roman" w:cs="Times New Roman"/>
          <w:color w:val="000000"/>
          <w:sz w:val="27"/>
          <w:szCs w:val="27"/>
        </w:rPr>
        <w:t xml:space="preserve"> </w:t>
      </w:r>
      <w:r w:rsidR="005F64F3">
        <w:rPr>
          <w:rFonts w:ascii="Times New Roman" w:eastAsia="Times New Roman" w:hAnsi="Times New Roman" w:cs="Times New Roman"/>
          <w:color w:val="000000"/>
          <w:sz w:val="27"/>
          <w:szCs w:val="27"/>
        </w:rPr>
        <w:t>movie</w:t>
      </w:r>
      <w:r w:rsidR="005F64F3" w:rsidRPr="005F64F3">
        <w:rPr>
          <w:rFonts w:ascii="Times New Roman" w:eastAsia="Times New Roman" w:hAnsi="Times New Roman" w:cs="Times New Roman"/>
          <w:color w:val="000000"/>
          <w:sz w:val="27"/>
          <w:szCs w:val="27"/>
        </w:rPr>
        <w:t xml:space="preserve">.  </w:t>
      </w:r>
      <w:r w:rsidR="005F64F3">
        <w:rPr>
          <w:rFonts w:ascii="Times New Roman" w:eastAsia="Times New Roman" w:hAnsi="Times New Roman" w:cs="Times New Roman"/>
          <w:color w:val="000000"/>
          <w:sz w:val="27"/>
          <w:szCs w:val="27"/>
        </w:rPr>
        <w:t>And</w:t>
      </w:r>
      <w:r w:rsidR="005F64F3" w:rsidRPr="005E2EF1">
        <w:rPr>
          <w:rFonts w:ascii="Times New Roman" w:eastAsia="Times New Roman" w:hAnsi="Times New Roman" w:cs="Times New Roman"/>
          <w:color w:val="000000"/>
          <w:sz w:val="27"/>
          <w:szCs w:val="27"/>
        </w:rPr>
        <w:t xml:space="preserve"> </w:t>
      </w:r>
      <w:r w:rsidR="005F64F3">
        <w:rPr>
          <w:rFonts w:ascii="Times New Roman" w:eastAsia="Times New Roman" w:hAnsi="Times New Roman" w:cs="Times New Roman"/>
          <w:color w:val="000000"/>
          <w:sz w:val="27"/>
          <w:szCs w:val="27"/>
        </w:rPr>
        <w:t>after</w:t>
      </w:r>
      <w:r w:rsidR="005F64F3" w:rsidRPr="005E2EF1">
        <w:rPr>
          <w:rFonts w:ascii="Times New Roman" w:eastAsia="Times New Roman" w:hAnsi="Times New Roman" w:cs="Times New Roman"/>
          <w:color w:val="000000"/>
          <w:sz w:val="27"/>
          <w:szCs w:val="27"/>
        </w:rPr>
        <w:t xml:space="preserve"> </w:t>
      </w:r>
      <w:r w:rsidR="005F64F3">
        <w:rPr>
          <w:rFonts w:ascii="Times New Roman" w:eastAsia="Times New Roman" w:hAnsi="Times New Roman" w:cs="Times New Roman"/>
          <w:color w:val="000000"/>
          <w:sz w:val="27"/>
          <w:szCs w:val="27"/>
        </w:rPr>
        <w:t>that</w:t>
      </w:r>
      <w:r w:rsidR="005F64F3" w:rsidRPr="005E2EF1">
        <w:rPr>
          <w:rFonts w:ascii="Times New Roman" w:eastAsia="Times New Roman" w:hAnsi="Times New Roman" w:cs="Times New Roman"/>
          <w:color w:val="000000"/>
          <w:sz w:val="27"/>
          <w:szCs w:val="27"/>
        </w:rPr>
        <w:t xml:space="preserve"> </w:t>
      </w:r>
      <w:r w:rsidR="005F64F3">
        <w:rPr>
          <w:rFonts w:ascii="Times New Roman" w:eastAsia="Times New Roman" w:hAnsi="Times New Roman" w:cs="Times New Roman"/>
          <w:color w:val="000000"/>
          <w:sz w:val="27"/>
          <w:szCs w:val="27"/>
        </w:rPr>
        <w:t>he</w:t>
      </w:r>
      <w:r w:rsidR="005F64F3" w:rsidRPr="005E2EF1">
        <w:rPr>
          <w:rFonts w:ascii="Times New Roman" w:eastAsia="Times New Roman" w:hAnsi="Times New Roman" w:cs="Times New Roman"/>
          <w:color w:val="000000"/>
          <w:sz w:val="27"/>
          <w:szCs w:val="27"/>
        </w:rPr>
        <w:t xml:space="preserve"> </w:t>
      </w:r>
      <w:r w:rsidR="005F64F3">
        <w:rPr>
          <w:rFonts w:ascii="Times New Roman" w:eastAsia="Times New Roman" w:hAnsi="Times New Roman" w:cs="Times New Roman"/>
          <w:color w:val="000000"/>
          <w:sz w:val="27"/>
          <w:szCs w:val="27"/>
        </w:rPr>
        <w:t>has</w:t>
      </w:r>
      <w:r w:rsidR="005F64F3" w:rsidRPr="005E2EF1">
        <w:rPr>
          <w:rFonts w:ascii="Times New Roman" w:eastAsia="Times New Roman" w:hAnsi="Times New Roman" w:cs="Times New Roman"/>
          <w:color w:val="000000"/>
          <w:sz w:val="27"/>
          <w:szCs w:val="27"/>
        </w:rPr>
        <w:t xml:space="preserve"> </w:t>
      </w:r>
      <w:r w:rsidR="005F64F3">
        <w:rPr>
          <w:rFonts w:ascii="Times New Roman" w:eastAsia="Times New Roman" w:hAnsi="Times New Roman" w:cs="Times New Roman"/>
          <w:color w:val="000000"/>
          <w:sz w:val="27"/>
          <w:szCs w:val="27"/>
        </w:rPr>
        <w:t>other</w:t>
      </w:r>
      <w:r w:rsidR="005F64F3" w:rsidRPr="005E2EF1">
        <w:rPr>
          <w:rFonts w:ascii="Times New Roman" w:eastAsia="Times New Roman" w:hAnsi="Times New Roman" w:cs="Times New Roman"/>
          <w:color w:val="000000"/>
          <w:sz w:val="27"/>
          <w:szCs w:val="27"/>
        </w:rPr>
        <w:t xml:space="preserve"> </w:t>
      </w:r>
      <w:r w:rsidR="005F64F3">
        <w:rPr>
          <w:rFonts w:ascii="Times New Roman" w:eastAsia="Times New Roman" w:hAnsi="Times New Roman" w:cs="Times New Roman"/>
          <w:color w:val="000000"/>
          <w:sz w:val="27"/>
          <w:szCs w:val="27"/>
        </w:rPr>
        <w:t>movies</w:t>
      </w:r>
      <w:r w:rsidR="005F64F3" w:rsidRPr="005E2EF1">
        <w:rPr>
          <w:rFonts w:ascii="Times New Roman" w:eastAsia="Times New Roman" w:hAnsi="Times New Roman" w:cs="Times New Roman"/>
          <w:color w:val="000000"/>
          <w:sz w:val="27"/>
          <w:szCs w:val="27"/>
        </w:rPr>
        <w:t xml:space="preserve"> that I also love. </w:t>
      </w:r>
      <w:r w:rsidR="005F64F3">
        <w:rPr>
          <w:rFonts w:ascii="Times New Roman" w:eastAsia="Times New Roman" w:hAnsi="Times New Roman" w:cs="Times New Roman"/>
          <w:color w:val="000000"/>
          <w:sz w:val="27"/>
          <w:szCs w:val="27"/>
        </w:rPr>
        <w:t xml:space="preserve"> For example, the movie </w:t>
      </w:r>
      <w:r w:rsidR="005F64F3">
        <w:rPr>
          <w:rFonts w:ascii="Times New Roman" w:eastAsia="Times New Roman" w:hAnsi="Times New Roman" w:cs="Times New Roman"/>
          <w:i/>
          <w:color w:val="000000"/>
          <w:sz w:val="27"/>
          <w:szCs w:val="27"/>
        </w:rPr>
        <w:t>Life, Tears, and Love</w:t>
      </w:r>
      <w:r w:rsidR="005F64F3">
        <w:rPr>
          <w:rFonts w:ascii="Times New Roman" w:eastAsia="Times New Roman" w:hAnsi="Times New Roman" w:cs="Times New Roman"/>
          <w:color w:val="000000"/>
          <w:sz w:val="27"/>
          <w:szCs w:val="27"/>
        </w:rPr>
        <w:t xml:space="preserve">.  He talks about a nursing home.  The home is outside of the city, where very old people who have no family live alone.  And a new doctor takes over their care.  Zhanna Bolotova also plays this doctor, and </w:t>
      </w:r>
      <w:r w:rsidR="005F64F3" w:rsidRPr="005F64F3">
        <w:rPr>
          <w:rFonts w:ascii="Times New Roman" w:eastAsia="Times New Roman" w:hAnsi="Times New Roman" w:cs="Times New Roman"/>
          <w:color w:val="000000"/>
          <w:sz w:val="27"/>
          <w:szCs w:val="27"/>
          <w:u w:val="single"/>
        </w:rPr>
        <w:t>she</w:t>
      </w:r>
      <w:ins w:id="287" w:author="A Prokhorov" w:date="2016-08-05T13:54:00Z">
        <w:r w:rsidR="003368AA">
          <w:rPr>
            <w:rFonts w:ascii="Times New Roman" w:eastAsia="Times New Roman" w:hAnsi="Times New Roman" w:cs="Times New Roman"/>
            <w:color w:val="000000"/>
            <w:sz w:val="27"/>
            <w:szCs w:val="27"/>
            <w:u w:val="single"/>
          </w:rPr>
          <w:t xml:space="preserve"> was new at the nursing home</w:t>
        </w:r>
      </w:ins>
      <w:del w:id="288" w:author="A Prokhorov" w:date="2016-08-05T13:54:00Z">
        <w:r w:rsidR="005F64F3" w:rsidRPr="005F64F3" w:rsidDel="003368AA">
          <w:rPr>
            <w:rFonts w:ascii="Times New Roman" w:eastAsia="Times New Roman" w:hAnsi="Times New Roman" w:cs="Times New Roman"/>
            <w:color w:val="000000"/>
            <w:sz w:val="27"/>
            <w:szCs w:val="27"/>
            <w:u w:val="single"/>
          </w:rPr>
          <w:delText>’s a new coworker</w:delText>
        </w:r>
      </w:del>
      <w:r w:rsidR="005F64F3">
        <w:rPr>
          <w:rFonts w:ascii="Times New Roman" w:eastAsia="Times New Roman" w:hAnsi="Times New Roman" w:cs="Times New Roman"/>
          <w:color w:val="000000"/>
          <w:sz w:val="27"/>
          <w:szCs w:val="27"/>
        </w:rPr>
        <w:t xml:space="preserve">. </w:t>
      </w:r>
      <w:moveToRangeStart w:id="289" w:author="A Prokhorov" w:date="2016-08-05T13:55:00Z" w:name="move458168647"/>
      <w:moveTo w:id="290" w:author="A Prokhorov" w:date="2016-08-05T13:55:00Z">
        <w:r w:rsidR="0087111C">
          <w:rPr>
            <w:rFonts w:ascii="Times New Roman" w:eastAsia="Times New Roman" w:hAnsi="Times New Roman" w:cs="Times New Roman"/>
            <w:color w:val="000000"/>
            <w:sz w:val="27"/>
            <w:szCs w:val="27"/>
          </w:rPr>
          <w:t>She arrives at this nursing home, where little attention is paid to the waning people, it could be, they don’t care for them well, and she takes care of these people.  And she wants to make them more active.  She pays a lot of attention to each patient.  And then you see how the life of these old people changes.  These people, who felt bad and weren’t able to walk, after a stroke or a heart attack, she helps them, and they begin to live better, more interestingly.  It’s a very interesting movie, and there’s even a bit of comedy in it.  I</w:t>
        </w:r>
        <w:r w:rsidR="0087111C" w:rsidRPr="005F64F3">
          <w:rPr>
            <w:rFonts w:ascii="Times New Roman" w:eastAsia="Times New Roman" w:hAnsi="Times New Roman" w:cs="Times New Roman"/>
            <w:color w:val="000000"/>
            <w:sz w:val="27"/>
            <w:szCs w:val="27"/>
            <w:lang w:val="ru-RU"/>
          </w:rPr>
          <w:t xml:space="preserve"> </w:t>
        </w:r>
        <w:r w:rsidR="0087111C">
          <w:rPr>
            <w:rFonts w:ascii="Times New Roman" w:eastAsia="Times New Roman" w:hAnsi="Times New Roman" w:cs="Times New Roman"/>
            <w:color w:val="000000"/>
            <w:sz w:val="27"/>
            <w:szCs w:val="27"/>
          </w:rPr>
          <w:t>simply</w:t>
        </w:r>
        <w:r w:rsidR="0087111C" w:rsidRPr="005F64F3">
          <w:rPr>
            <w:rFonts w:ascii="Times New Roman" w:eastAsia="Times New Roman" w:hAnsi="Times New Roman" w:cs="Times New Roman"/>
            <w:color w:val="000000"/>
            <w:sz w:val="27"/>
            <w:szCs w:val="27"/>
            <w:lang w:val="ru-RU"/>
          </w:rPr>
          <w:t xml:space="preserve"> </w:t>
        </w:r>
        <w:r w:rsidR="0087111C">
          <w:rPr>
            <w:rFonts w:ascii="Times New Roman" w:eastAsia="Times New Roman" w:hAnsi="Times New Roman" w:cs="Times New Roman"/>
            <w:color w:val="000000"/>
            <w:sz w:val="27"/>
            <w:szCs w:val="27"/>
          </w:rPr>
          <w:t>love</w:t>
        </w:r>
        <w:r w:rsidR="0087111C" w:rsidRPr="005F64F3">
          <w:rPr>
            <w:rFonts w:ascii="Times New Roman" w:eastAsia="Times New Roman" w:hAnsi="Times New Roman" w:cs="Times New Roman"/>
            <w:color w:val="000000"/>
            <w:sz w:val="27"/>
            <w:szCs w:val="27"/>
            <w:lang w:val="ru-RU"/>
          </w:rPr>
          <w:t xml:space="preserve"> </w:t>
        </w:r>
        <w:r w:rsidR="0087111C">
          <w:rPr>
            <w:rFonts w:ascii="Times New Roman" w:eastAsia="Times New Roman" w:hAnsi="Times New Roman" w:cs="Times New Roman"/>
            <w:color w:val="000000"/>
            <w:sz w:val="27"/>
            <w:szCs w:val="27"/>
          </w:rPr>
          <w:t>this</w:t>
        </w:r>
        <w:r w:rsidR="0087111C" w:rsidRPr="005F64F3">
          <w:rPr>
            <w:rFonts w:ascii="Times New Roman" w:eastAsia="Times New Roman" w:hAnsi="Times New Roman" w:cs="Times New Roman"/>
            <w:color w:val="000000"/>
            <w:sz w:val="27"/>
            <w:szCs w:val="27"/>
            <w:lang w:val="ru-RU"/>
          </w:rPr>
          <w:t xml:space="preserve"> </w:t>
        </w:r>
        <w:r w:rsidR="0087111C">
          <w:rPr>
            <w:rFonts w:ascii="Times New Roman" w:eastAsia="Times New Roman" w:hAnsi="Times New Roman" w:cs="Times New Roman"/>
            <w:color w:val="000000"/>
            <w:sz w:val="27"/>
            <w:szCs w:val="27"/>
          </w:rPr>
          <w:t>director</w:t>
        </w:r>
        <w:r w:rsidR="0087111C" w:rsidRPr="005F64F3">
          <w:rPr>
            <w:rFonts w:ascii="Times New Roman" w:eastAsia="Times New Roman" w:hAnsi="Times New Roman" w:cs="Times New Roman"/>
            <w:color w:val="000000"/>
            <w:sz w:val="27"/>
            <w:szCs w:val="27"/>
            <w:lang w:val="ru-RU"/>
          </w:rPr>
          <w:t>.</w:t>
        </w:r>
      </w:moveTo>
      <w:moveToRangeEnd w:id="289"/>
      <w:ins w:id="291" w:author="A Prokhorov" w:date="2016-08-05T13:55:00Z">
        <w:r w:rsidR="0087111C">
          <w:rPr>
            <w:rFonts w:ascii="Times New Roman" w:eastAsia="Times New Roman" w:hAnsi="Times New Roman" w:cs="Times New Roman"/>
            <w:color w:val="000000"/>
            <w:sz w:val="27"/>
            <w:szCs w:val="27"/>
            <w:lang w:val="ru-RU"/>
          </w:rPr>
          <w:t xml:space="preserve"> </w:t>
        </w:r>
      </w:ins>
      <w:r w:rsidR="00BC0817">
        <w:rPr>
          <w:rFonts w:ascii="Times New Roman" w:eastAsia="Times New Roman" w:hAnsi="Times New Roman" w:cs="Times New Roman"/>
          <w:color w:val="000000"/>
          <w:sz w:val="27"/>
          <w:szCs w:val="27"/>
        </w:rPr>
        <w:t xml:space="preserve">What a good sense of </w:t>
      </w:r>
      <w:r w:rsidR="00BC0817">
        <w:rPr>
          <w:rFonts w:ascii="Times New Roman" w:eastAsia="Times New Roman" w:hAnsi="Times New Roman" w:cs="Times New Roman"/>
          <w:color w:val="000000"/>
          <w:sz w:val="27"/>
          <w:szCs w:val="27"/>
        </w:rPr>
        <w:lastRenderedPageBreak/>
        <w:t>humor.  It’s demonstrated.  Yes, at the beginning the film is called, the film is called, the film…</w:t>
      </w:r>
      <w:r w:rsidR="00BC0817">
        <w:rPr>
          <w:rFonts w:ascii="Times New Roman" w:eastAsia="Times New Roman" w:hAnsi="Times New Roman" w:cs="Times New Roman"/>
          <w:i/>
          <w:color w:val="000000"/>
          <w:sz w:val="27"/>
          <w:szCs w:val="27"/>
        </w:rPr>
        <w:t>From the life of those on Vacation</w:t>
      </w:r>
      <w:r w:rsidR="00BC0817">
        <w:rPr>
          <w:rFonts w:ascii="Times New Roman" w:eastAsia="Times New Roman" w:hAnsi="Times New Roman" w:cs="Times New Roman"/>
          <w:color w:val="000000"/>
          <w:sz w:val="27"/>
          <w:szCs w:val="27"/>
        </w:rPr>
        <w:t xml:space="preserve">.  The word ‘to be on vacation,’ you know, ‘resting,’ these people who’ve gone to relax on the Black Sea, to a small provincial town at a spa, the season has come to an end, and about these people, men and women, they’re on vacation, how they get acquainted.  It’s a </w:t>
      </w:r>
      <w:del w:id="292" w:author="A Prokhorov" w:date="2016-08-05T13:56:00Z">
        <w:r w:rsidR="00BC0817" w:rsidDel="0087111C">
          <w:rPr>
            <w:rFonts w:ascii="Times New Roman" w:eastAsia="Times New Roman" w:hAnsi="Times New Roman" w:cs="Times New Roman"/>
            <w:color w:val="000000"/>
            <w:sz w:val="27"/>
            <w:szCs w:val="27"/>
          </w:rPr>
          <w:delText xml:space="preserve">musical </w:delText>
        </w:r>
      </w:del>
      <w:ins w:id="293" w:author="A Prokhorov" w:date="2016-08-05T13:56:00Z">
        <w:r w:rsidR="0087111C">
          <w:rPr>
            <w:rFonts w:ascii="Times New Roman" w:eastAsia="Times New Roman" w:hAnsi="Times New Roman" w:cs="Times New Roman"/>
            <w:color w:val="000000"/>
            <w:sz w:val="27"/>
            <w:szCs w:val="27"/>
          </w:rPr>
          <w:t xml:space="preserve">lyrical </w:t>
        </w:r>
      </w:ins>
      <w:r w:rsidR="00BC0817">
        <w:rPr>
          <w:rFonts w:ascii="Times New Roman" w:eastAsia="Times New Roman" w:hAnsi="Times New Roman" w:cs="Times New Roman"/>
          <w:color w:val="000000"/>
          <w:sz w:val="27"/>
          <w:szCs w:val="27"/>
        </w:rPr>
        <w:t>comedy, generally they go there for four weeks.  It’s about love, and about theater, about cinema, the lives of people, when the season’s already on the way out at the spa.</w:t>
      </w:r>
      <w:moveFromRangeStart w:id="294" w:author="A Prokhorov" w:date="2016-08-05T13:55:00Z" w:name="move458168647"/>
      <w:moveFrom w:id="295" w:author="A Prokhorov" w:date="2016-08-05T13:55:00Z">
        <w:r w:rsidR="00BC0817" w:rsidDel="0087111C">
          <w:rPr>
            <w:rFonts w:ascii="Times New Roman" w:eastAsia="Times New Roman" w:hAnsi="Times New Roman" w:cs="Times New Roman"/>
            <w:color w:val="000000"/>
            <w:sz w:val="27"/>
            <w:szCs w:val="27"/>
          </w:rPr>
          <w:t xml:space="preserve">  She arrives at this nursing home, where little attention is paid to the waning people, it could be, they don’t care for them well, and she takes care of these people.  And she wants to make them more active.  She pays a lot of attention to each patient.  And then you see how the life of these old people changes.  These people, who felt bad and weren’t able to walk, after a stroke or a heart attack, she helps them, and they begin to live better, more interestingly.  It’s a very interesting movie, and there’s even a bit of comedy in it.  I</w:t>
        </w:r>
        <w:r w:rsidR="00BC0817" w:rsidRPr="005F64F3" w:rsidDel="0087111C">
          <w:rPr>
            <w:rFonts w:ascii="Times New Roman" w:eastAsia="Times New Roman" w:hAnsi="Times New Roman" w:cs="Times New Roman"/>
            <w:color w:val="000000"/>
            <w:sz w:val="27"/>
            <w:szCs w:val="27"/>
            <w:lang w:val="ru-RU"/>
          </w:rPr>
          <w:t xml:space="preserve"> </w:t>
        </w:r>
        <w:r w:rsidR="00BC0817" w:rsidDel="0087111C">
          <w:rPr>
            <w:rFonts w:ascii="Times New Roman" w:eastAsia="Times New Roman" w:hAnsi="Times New Roman" w:cs="Times New Roman"/>
            <w:color w:val="000000"/>
            <w:sz w:val="27"/>
            <w:szCs w:val="27"/>
          </w:rPr>
          <w:t>simply</w:t>
        </w:r>
        <w:r w:rsidR="00BC0817" w:rsidRPr="005F64F3" w:rsidDel="0087111C">
          <w:rPr>
            <w:rFonts w:ascii="Times New Roman" w:eastAsia="Times New Roman" w:hAnsi="Times New Roman" w:cs="Times New Roman"/>
            <w:color w:val="000000"/>
            <w:sz w:val="27"/>
            <w:szCs w:val="27"/>
            <w:lang w:val="ru-RU"/>
          </w:rPr>
          <w:t xml:space="preserve"> </w:t>
        </w:r>
        <w:r w:rsidR="00BC0817" w:rsidDel="0087111C">
          <w:rPr>
            <w:rFonts w:ascii="Times New Roman" w:eastAsia="Times New Roman" w:hAnsi="Times New Roman" w:cs="Times New Roman"/>
            <w:color w:val="000000"/>
            <w:sz w:val="27"/>
            <w:szCs w:val="27"/>
          </w:rPr>
          <w:t>love</w:t>
        </w:r>
        <w:r w:rsidR="00BC0817" w:rsidRPr="005F64F3" w:rsidDel="0087111C">
          <w:rPr>
            <w:rFonts w:ascii="Times New Roman" w:eastAsia="Times New Roman" w:hAnsi="Times New Roman" w:cs="Times New Roman"/>
            <w:color w:val="000000"/>
            <w:sz w:val="27"/>
            <w:szCs w:val="27"/>
            <w:lang w:val="ru-RU"/>
          </w:rPr>
          <w:t xml:space="preserve"> </w:t>
        </w:r>
        <w:r w:rsidR="00BC0817" w:rsidDel="0087111C">
          <w:rPr>
            <w:rFonts w:ascii="Times New Roman" w:eastAsia="Times New Roman" w:hAnsi="Times New Roman" w:cs="Times New Roman"/>
            <w:color w:val="000000"/>
            <w:sz w:val="27"/>
            <w:szCs w:val="27"/>
          </w:rPr>
          <w:t>this</w:t>
        </w:r>
        <w:r w:rsidR="00BC0817" w:rsidRPr="005F64F3" w:rsidDel="0087111C">
          <w:rPr>
            <w:rFonts w:ascii="Times New Roman" w:eastAsia="Times New Roman" w:hAnsi="Times New Roman" w:cs="Times New Roman"/>
            <w:color w:val="000000"/>
            <w:sz w:val="27"/>
            <w:szCs w:val="27"/>
            <w:lang w:val="ru-RU"/>
          </w:rPr>
          <w:t xml:space="preserve"> </w:t>
        </w:r>
        <w:r w:rsidR="00BC0817" w:rsidDel="0087111C">
          <w:rPr>
            <w:rFonts w:ascii="Times New Roman" w:eastAsia="Times New Roman" w:hAnsi="Times New Roman" w:cs="Times New Roman"/>
            <w:color w:val="000000"/>
            <w:sz w:val="27"/>
            <w:szCs w:val="27"/>
          </w:rPr>
          <w:t>director</w:t>
        </w:r>
        <w:r w:rsidR="00BC0817" w:rsidRPr="005F64F3" w:rsidDel="0087111C">
          <w:rPr>
            <w:rFonts w:ascii="Times New Roman" w:eastAsia="Times New Roman" w:hAnsi="Times New Roman" w:cs="Times New Roman"/>
            <w:color w:val="000000"/>
            <w:sz w:val="27"/>
            <w:szCs w:val="27"/>
            <w:lang w:val="ru-RU"/>
          </w:rPr>
          <w:t xml:space="preserve">.  </w:t>
        </w:r>
      </w:moveFrom>
      <w:moveFromRangeEnd w:id="294"/>
    </w:p>
    <w:p w14:paraId="5B7EBB21" w14:textId="29ACD7B9" w:rsidR="004A6238" w:rsidRPr="00BC0817" w:rsidRDefault="004A6238" w:rsidP="00BC0817">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7DDB8BB"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У вас были любимый актеры, или актрисы?</w:t>
      </w:r>
    </w:p>
    <w:p w14:paraId="66DC9E4F" w14:textId="0FC03742" w:rsidR="00BC0817" w:rsidRPr="00BC0817" w:rsidRDefault="00BC0817"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have favorite actors or actresses?</w:t>
      </w:r>
    </w:p>
    <w:p w14:paraId="0004AC50"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E532C63"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Конечно.</w:t>
      </w:r>
    </w:p>
    <w:p w14:paraId="5C148F01" w14:textId="1BBF03C4" w:rsidR="00BC0817" w:rsidRPr="00BC0817" w:rsidRDefault="00BC0817"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Of course.</w:t>
      </w:r>
    </w:p>
    <w:p w14:paraId="67DABC10"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D6DA14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Кто и почему?</w:t>
      </w:r>
    </w:p>
    <w:p w14:paraId="0A0026FC" w14:textId="42E44E8A" w:rsidR="00BC0817" w:rsidRPr="00BC0817" w:rsidRDefault="00BC0817"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Who and why?</w:t>
      </w:r>
    </w:p>
    <w:p w14:paraId="01D211F8"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3080865" w14:textId="665F6758"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Кто и почему - ну,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Ален Делон, потому что он хороший актр и красивый человек.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Ябыла маленькая девочка, школьница, и, конечно, нам очень нравился брюнет с голубыми глазами. А если вы говорите о серьезных актрах, потому что он был не професиональный акт</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 то мне очень нравились в то время работы французского тоже, очень известного акт</w:t>
      </w:r>
      <w:r w:rsidRPr="004A6238">
        <w:rPr>
          <w:rFonts w:ascii="Times New Roman" w:eastAsia="Times New Roman" w:hAnsi="Times New Roman" w:cs="Times New Roman"/>
          <w:color w:val="000000"/>
          <w:sz w:val="27"/>
          <w:szCs w:val="27"/>
        </w:rPr>
        <w:t>e</w:t>
      </w:r>
      <w:r w:rsidRPr="004A6238">
        <w:rPr>
          <w:rFonts w:ascii="Times New Roman" w:eastAsia="Times New Roman" w:hAnsi="Times New Roman" w:cs="Times New Roman"/>
          <w:color w:val="000000"/>
          <w:sz w:val="27"/>
          <w:szCs w:val="27"/>
          <w:lang w:val="ru-RU"/>
        </w:rPr>
        <w:t>ра, более старшего поколения,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Жана Габена. Вот...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 конечно, нам очень нравился фильм 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Мерлин Монро, да, и вы знаете ее работы, они были очень популярны 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нашей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стране. А поэтому</w:t>
      </w:r>
      <w:r w:rsidR="00BC0817">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американское кино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тоже было очень популярно, комедии...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Были конечно очень популярные русские актеры и актрисы, всех сейчас назвать не могу, их так много.</w:t>
      </w:r>
    </w:p>
    <w:p w14:paraId="4BA5D86D" w14:textId="09119E1E" w:rsidR="00BC0817" w:rsidRPr="00BC0817" w:rsidRDefault="00BC0817"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Who and why, well of course Alain Delon, because he’s a good actor and a good looking guy.  I was a young girl, a schoolgirl, and of course we really like this brown haired guy with blue eyes.  And if you talk about serious actors, because he was not a </w:t>
      </w:r>
      <w:r>
        <w:rPr>
          <w:rFonts w:ascii="Times New Roman" w:eastAsia="Times New Roman" w:hAnsi="Times New Roman" w:cs="Times New Roman"/>
          <w:color w:val="000000"/>
          <w:sz w:val="27"/>
          <w:szCs w:val="27"/>
        </w:rPr>
        <w:lastRenderedPageBreak/>
        <w:t xml:space="preserve">professional actor, then at that time I also liked the work of a Frenchman, a very famous actor, better known to the older generation, Jean Gabin.  There, well, of course we really like movies with Marilyn Monroe, yes, and you know her work, they were really popular in our country.  And therefore American cinema was also popular, comedies, there were of course very popular Russian actors and actresses, but I can’t name them now, there are too many.  </w:t>
      </w:r>
    </w:p>
    <w:p w14:paraId="1636F877"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55E6BBA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А у вас была любимая актриса и любимый актр из советского кино?</w:t>
      </w:r>
    </w:p>
    <w:p w14:paraId="03EB97DB" w14:textId="002D4D75" w:rsidR="00BC0817" w:rsidRPr="00BC0817" w:rsidRDefault="00BC0817"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And did you have a favorite actress or favorite actor from Soviet cinema?</w:t>
      </w:r>
    </w:p>
    <w:p w14:paraId="0FBAE2DF"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0F9E44A1"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 нас</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тогда очень популярный был фильм -</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Война и мир, по роману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Толстого,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Федора Бондарчука, режиссера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Федора Бондарчука. И актриса, которая сыграла -</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Савельева, ее фамилияСавельева, она была професиональная балерина, и ее пригласили сыграть роль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Наташи Ростовой. Эта актриса была мной очень любима.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Еще мне очень нравился фильм, по романуБулгакова,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Бег.</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его увидела, когда была в школе. Это фильм двухсерийный. Он расказывает о белой эмиграции во время революции. Двухсерийный, его часто показывают по телевидению.Мы</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его очень любим. И там играют очень тоже известные актеры, И Ульянов, и Евстигнеев. Знаменитые русские актеры.</w:t>
      </w:r>
    </w:p>
    <w:p w14:paraId="65012B03" w14:textId="16C36B7F" w:rsidR="00BC0817" w:rsidRPr="00BC0817" w:rsidRDefault="00BC0817" w:rsidP="004A6238">
      <w:pPr>
        <w:shd w:val="clear" w:color="auto" w:fill="F4EEE2"/>
        <w:spacing w:before="100" w:beforeAutospacing="1" w:after="100" w:afterAutospacing="1" w:line="240" w:lineRule="auto"/>
        <w:rPr>
          <w:rFonts w:ascii="Times New Roman" w:eastAsia="Times New Roman" w:hAnsi="Times New Roman" w:cs="Times New Roman"/>
          <w:i/>
          <w:color w:val="000000"/>
          <w:sz w:val="27"/>
          <w:szCs w:val="27"/>
        </w:rPr>
      </w:pPr>
      <w:r>
        <w:rPr>
          <w:rFonts w:ascii="Times New Roman" w:eastAsia="Times New Roman" w:hAnsi="Times New Roman" w:cs="Times New Roman"/>
          <w:color w:val="000000"/>
          <w:sz w:val="27"/>
          <w:szCs w:val="27"/>
        </w:rPr>
        <w:t xml:space="preserve">Well, then we had a very popular movie, </w:t>
      </w:r>
      <w:r>
        <w:rPr>
          <w:rFonts w:ascii="Times New Roman" w:eastAsia="Times New Roman" w:hAnsi="Times New Roman" w:cs="Times New Roman"/>
          <w:i/>
          <w:color w:val="000000"/>
          <w:sz w:val="27"/>
          <w:szCs w:val="27"/>
        </w:rPr>
        <w:t>War and Peace</w:t>
      </w:r>
      <w:r>
        <w:rPr>
          <w:rFonts w:ascii="Times New Roman" w:eastAsia="Times New Roman" w:hAnsi="Times New Roman" w:cs="Times New Roman"/>
          <w:color w:val="000000"/>
          <w:sz w:val="27"/>
          <w:szCs w:val="27"/>
        </w:rPr>
        <w:t>, based on Tolstoy’s novel, and from F</w:t>
      </w:r>
      <w:ins w:id="296" w:author="A Prokhorov" w:date="2016-08-05T13:57:00Z">
        <w:r w:rsidR="009160AD">
          <w:rPr>
            <w:rFonts w:ascii="Times New Roman" w:eastAsia="Times New Roman" w:hAnsi="Times New Roman" w:cs="Times New Roman"/>
            <w:color w:val="000000"/>
            <w:sz w:val="27"/>
            <w:szCs w:val="27"/>
          </w:rPr>
          <w:t>e</w:t>
        </w:r>
      </w:ins>
      <w:del w:id="297" w:author="A Prokhorov" w:date="2016-08-05T13:57:00Z">
        <w:r w:rsidDel="009160AD">
          <w:rPr>
            <w:rFonts w:ascii="Times New Roman" w:eastAsia="Times New Roman" w:hAnsi="Times New Roman" w:cs="Times New Roman"/>
            <w:color w:val="000000"/>
            <w:sz w:val="27"/>
            <w:szCs w:val="27"/>
          </w:rPr>
          <w:delText>yo</w:delText>
        </w:r>
      </w:del>
      <w:r>
        <w:rPr>
          <w:rFonts w:ascii="Times New Roman" w:eastAsia="Times New Roman" w:hAnsi="Times New Roman" w:cs="Times New Roman"/>
          <w:color w:val="000000"/>
          <w:sz w:val="27"/>
          <w:szCs w:val="27"/>
        </w:rPr>
        <w:t>dor Bondarchuk, from the director F</w:t>
      </w:r>
      <w:ins w:id="298" w:author="A Prokhorov" w:date="2016-08-05T13:57:00Z">
        <w:r w:rsidR="009160AD">
          <w:rPr>
            <w:rFonts w:ascii="Times New Roman" w:eastAsia="Times New Roman" w:hAnsi="Times New Roman" w:cs="Times New Roman"/>
            <w:color w:val="000000"/>
            <w:sz w:val="27"/>
            <w:szCs w:val="27"/>
          </w:rPr>
          <w:t>e</w:t>
        </w:r>
      </w:ins>
      <w:del w:id="299" w:author="A Prokhorov" w:date="2016-08-05T13:57:00Z">
        <w:r w:rsidDel="009160AD">
          <w:rPr>
            <w:rFonts w:ascii="Times New Roman" w:eastAsia="Times New Roman" w:hAnsi="Times New Roman" w:cs="Times New Roman"/>
            <w:color w:val="000000"/>
            <w:sz w:val="27"/>
            <w:szCs w:val="27"/>
          </w:rPr>
          <w:delText>yo</w:delText>
        </w:r>
      </w:del>
      <w:r>
        <w:rPr>
          <w:rFonts w:ascii="Times New Roman" w:eastAsia="Times New Roman" w:hAnsi="Times New Roman" w:cs="Times New Roman"/>
          <w:color w:val="000000"/>
          <w:sz w:val="27"/>
          <w:szCs w:val="27"/>
        </w:rPr>
        <w:t xml:space="preserve">dor </w:t>
      </w:r>
      <w:commentRangeStart w:id="300"/>
      <w:r>
        <w:rPr>
          <w:rFonts w:ascii="Times New Roman" w:eastAsia="Times New Roman" w:hAnsi="Times New Roman" w:cs="Times New Roman"/>
          <w:color w:val="000000"/>
          <w:sz w:val="27"/>
          <w:szCs w:val="27"/>
        </w:rPr>
        <w:t>Bondarchuk</w:t>
      </w:r>
      <w:commentRangeEnd w:id="300"/>
      <w:r w:rsidR="009160AD">
        <w:rPr>
          <w:rStyle w:val="CommentReference"/>
        </w:rPr>
        <w:commentReference w:id="300"/>
      </w:r>
      <w:r>
        <w:rPr>
          <w:rFonts w:ascii="Times New Roman" w:eastAsia="Times New Roman" w:hAnsi="Times New Roman" w:cs="Times New Roman"/>
          <w:color w:val="000000"/>
          <w:sz w:val="27"/>
          <w:szCs w:val="27"/>
        </w:rPr>
        <w:t xml:space="preserve">.  And the actress who played part, Savelyeva, her last name was Savelyeva, she was a professional ballerina, and they asked her to play the role of Natasha Rostova.  This actress was my favorite…I also like the movie </w:t>
      </w:r>
      <w:r>
        <w:rPr>
          <w:rFonts w:ascii="Times New Roman" w:eastAsia="Times New Roman" w:hAnsi="Times New Roman" w:cs="Times New Roman"/>
          <w:i/>
          <w:color w:val="000000"/>
          <w:sz w:val="27"/>
          <w:szCs w:val="27"/>
        </w:rPr>
        <w:t xml:space="preserve">The </w:t>
      </w:r>
      <w:r w:rsidRPr="00BC0817">
        <w:rPr>
          <w:rFonts w:ascii="Times New Roman" w:eastAsia="Times New Roman" w:hAnsi="Times New Roman" w:cs="Times New Roman"/>
          <w:i/>
          <w:color w:val="000000"/>
          <w:sz w:val="27"/>
          <w:szCs w:val="27"/>
        </w:rPr>
        <w:t>Flight</w:t>
      </w:r>
      <w:r>
        <w:rPr>
          <w:rFonts w:ascii="Times New Roman" w:eastAsia="Times New Roman" w:hAnsi="Times New Roman" w:cs="Times New Roman"/>
          <w:color w:val="000000"/>
          <w:sz w:val="27"/>
          <w:szCs w:val="27"/>
        </w:rPr>
        <w:t xml:space="preserve">, </w:t>
      </w:r>
      <w:r w:rsidRPr="00BC0817">
        <w:rPr>
          <w:rFonts w:ascii="Times New Roman" w:eastAsia="Times New Roman" w:hAnsi="Times New Roman" w:cs="Times New Roman"/>
          <w:color w:val="000000"/>
          <w:sz w:val="27"/>
          <w:szCs w:val="27"/>
        </w:rPr>
        <w:t>based</w:t>
      </w:r>
      <w:r>
        <w:rPr>
          <w:rFonts w:ascii="Times New Roman" w:eastAsia="Times New Roman" w:hAnsi="Times New Roman" w:cs="Times New Roman"/>
          <w:color w:val="000000"/>
          <w:sz w:val="27"/>
          <w:szCs w:val="27"/>
        </w:rPr>
        <w:t xml:space="preserve"> on Bulgakov’s novel.  I</w:t>
      </w:r>
      <w:r w:rsidRPr="00BC0817">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saw</w:t>
      </w:r>
      <w:r w:rsidRPr="00BC0817">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it</w:t>
      </w:r>
      <w:r w:rsidRPr="00BC0817">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when</w:t>
      </w:r>
      <w:r w:rsidRPr="00BC0817">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w:t>
      </w:r>
      <w:r w:rsidRPr="00BC0817">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was</w:t>
      </w:r>
      <w:r w:rsidRPr="00BC0817">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in</w:t>
      </w:r>
      <w:r w:rsidRPr="00BC0817">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school</w:t>
      </w:r>
      <w:r w:rsidRPr="00BC0817">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It</w:t>
      </w:r>
      <w:r w:rsidRPr="00BC0817">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BC0817">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BC0817">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two</w:t>
      </w:r>
      <w:r w:rsidRPr="00BC0817">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part</w:t>
      </w:r>
      <w:r w:rsidRPr="00BC0817">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w:t>
      </w:r>
      <w:r w:rsidRPr="00BC0817">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It walks about the emigration of the Whites during the Revolution.  Two sided, they often show it on television.  We all really like it.  And very famous actors played there too, both Ul</w:t>
      </w:r>
      <w:ins w:id="301" w:author="A Prokhorov" w:date="2016-08-05T13:58:00Z">
        <w:r w:rsidR="009160AD">
          <w:rPr>
            <w:rFonts w:ascii="Times New Roman" w:eastAsia="Times New Roman" w:hAnsi="Times New Roman" w:cs="Times New Roman"/>
            <w:color w:val="000000"/>
            <w:sz w:val="27"/>
            <w:szCs w:val="27"/>
          </w:rPr>
          <w:t>’i</w:t>
        </w:r>
      </w:ins>
      <w:del w:id="302" w:author="A Prokhorov" w:date="2016-08-05T13:58:00Z">
        <w:r w:rsidDel="009160AD">
          <w:rPr>
            <w:rFonts w:ascii="Times New Roman" w:eastAsia="Times New Roman" w:hAnsi="Times New Roman" w:cs="Times New Roman"/>
            <w:color w:val="000000"/>
            <w:sz w:val="27"/>
            <w:szCs w:val="27"/>
          </w:rPr>
          <w:delText>y</w:delText>
        </w:r>
      </w:del>
      <w:r>
        <w:rPr>
          <w:rFonts w:ascii="Times New Roman" w:eastAsia="Times New Roman" w:hAnsi="Times New Roman" w:cs="Times New Roman"/>
          <w:color w:val="000000"/>
          <w:sz w:val="27"/>
          <w:szCs w:val="27"/>
        </w:rPr>
        <w:t>anov and Evstigne</w:t>
      </w:r>
      <w:del w:id="303" w:author="A Prokhorov" w:date="2016-08-05T13:58:00Z">
        <w:r w:rsidDel="009160AD">
          <w:rPr>
            <w:rFonts w:ascii="Times New Roman" w:eastAsia="Times New Roman" w:hAnsi="Times New Roman" w:cs="Times New Roman"/>
            <w:color w:val="000000"/>
            <w:sz w:val="27"/>
            <w:szCs w:val="27"/>
          </w:rPr>
          <w:delText>y</w:delText>
        </w:r>
      </w:del>
      <w:r>
        <w:rPr>
          <w:rFonts w:ascii="Times New Roman" w:eastAsia="Times New Roman" w:hAnsi="Times New Roman" w:cs="Times New Roman"/>
          <w:color w:val="000000"/>
          <w:sz w:val="27"/>
          <w:szCs w:val="27"/>
        </w:rPr>
        <w:t xml:space="preserve">ev.  Well known Russian actors.  </w:t>
      </w:r>
    </w:p>
    <w:p w14:paraId="45BB9022" w14:textId="77777777" w:rsidR="004A6238" w:rsidRPr="00BC0817"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BC0817">
        <w:rPr>
          <w:rFonts w:ascii="Times New Roman" w:eastAsia="Times New Roman" w:hAnsi="Times New Roman" w:cs="Times New Roman"/>
          <w:b/>
          <w:bCs/>
          <w:color w:val="000000"/>
          <w:sz w:val="27"/>
          <w:szCs w:val="27"/>
        </w:rPr>
        <w:t>:</w:t>
      </w:r>
    </w:p>
    <w:p w14:paraId="4795324E"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w:t>
      </w:r>
      <w:r w:rsidRPr="00BC0817">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помните</w:t>
      </w:r>
      <w:r w:rsidRPr="00BC0817">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какие</w:t>
      </w:r>
      <w:r w:rsidRPr="00BC0817">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нибудь</w:t>
      </w:r>
      <w:r w:rsidRPr="00BC0817">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фильмы</w:t>
      </w:r>
      <w:r w:rsidRPr="00BC0817">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или</w:t>
      </w:r>
      <w:r w:rsidRPr="00BC0817">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посещение</w:t>
      </w:r>
      <w:r w:rsidRPr="00BC0817">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кино</w:t>
      </w:r>
      <w:r w:rsidRPr="00BC0817">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особенно? Расскажите об этом посещении.</w:t>
      </w:r>
    </w:p>
    <w:p w14:paraId="6AB7A1CE" w14:textId="0FCED49D" w:rsidR="00BC0817" w:rsidRPr="00BC0817" w:rsidRDefault="00BC0817"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Do you remember and films or trips to the movies especially well?  Talk about these visits.  </w:t>
      </w:r>
    </w:p>
    <w:p w14:paraId="41B7BEE4"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41230187"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Да. Мне очень понравилось, на меня сильное впечатление произвел</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американский фильм, снял его проживающий в Америке, американец итальянского происхождения, назывался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Однажды в Америке. Этот фильм рассказывает об Америке,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наверно, 30ых годов,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думаю 30 годы. Об итальянцах, о детях имигрантов из итальянской диаспоры, которые дружат все вместе, потом как судьба развивается, как становятся взрослыми людьми. Вот этот фильм на меня произвл очень сильное впечатление. Этот фильм, и еще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главную роль играет актер, очень известный в Америке,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Джек Николсон. Он произвел феерическое, вообще, впечатление на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всех зрителей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 России. Назывался фильм, он рассказывает о больнице, где находятся на лечении психически неуравновешенные люди,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Пролетая над гнездом кукушки.</w:t>
      </w:r>
    </w:p>
    <w:p w14:paraId="21DEE178" w14:textId="2964C1F9" w:rsidR="00BC0817" w:rsidRPr="00121C29" w:rsidRDefault="00BC0817"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  I really liked</w:t>
      </w:r>
      <w:r w:rsidR="004319AE">
        <w:rPr>
          <w:rFonts w:ascii="Times New Roman" w:eastAsia="Times New Roman" w:hAnsi="Times New Roman" w:cs="Times New Roman"/>
          <w:color w:val="000000"/>
          <w:sz w:val="27"/>
          <w:szCs w:val="27"/>
        </w:rPr>
        <w:t xml:space="preserve"> one</w:t>
      </w:r>
      <w:r>
        <w:rPr>
          <w:rFonts w:ascii="Times New Roman" w:eastAsia="Times New Roman" w:hAnsi="Times New Roman" w:cs="Times New Roman"/>
          <w:color w:val="000000"/>
          <w:sz w:val="27"/>
          <w:szCs w:val="27"/>
        </w:rPr>
        <w:t xml:space="preserve">, </w:t>
      </w:r>
      <w:r w:rsidR="004319AE">
        <w:rPr>
          <w:rFonts w:ascii="Times New Roman" w:eastAsia="Times New Roman" w:hAnsi="Times New Roman" w:cs="Times New Roman"/>
          <w:color w:val="000000"/>
          <w:sz w:val="27"/>
          <w:szCs w:val="27"/>
        </w:rPr>
        <w:t xml:space="preserve">an American film left a strong impression on me, </w:t>
      </w:r>
      <w:r w:rsidR="00121C29">
        <w:rPr>
          <w:rFonts w:ascii="Times New Roman" w:eastAsia="Times New Roman" w:hAnsi="Times New Roman" w:cs="Times New Roman"/>
          <w:color w:val="000000"/>
          <w:sz w:val="27"/>
          <w:szCs w:val="27"/>
        </w:rPr>
        <w:t xml:space="preserve">someone living in America made it, and American of Italian descent, it’s called </w:t>
      </w:r>
      <w:del w:id="304" w:author="A Prokhorov" w:date="2016-08-05T13:59:00Z">
        <w:r w:rsidR="00121C29" w:rsidRPr="009160AD" w:rsidDel="009160AD">
          <w:rPr>
            <w:rFonts w:ascii="Times New Roman" w:eastAsia="Times New Roman" w:hAnsi="Times New Roman" w:cs="Times New Roman"/>
            <w:i/>
            <w:color w:val="000000"/>
            <w:sz w:val="27"/>
            <w:szCs w:val="27"/>
            <w:rPrChange w:id="305" w:author="A Prokhorov" w:date="2016-08-05T13:59:00Z">
              <w:rPr>
                <w:rFonts w:ascii="Times New Roman" w:eastAsia="Times New Roman" w:hAnsi="Times New Roman" w:cs="Times New Roman"/>
                <w:color w:val="000000"/>
                <w:sz w:val="27"/>
                <w:szCs w:val="27"/>
              </w:rPr>
            </w:rPrChange>
          </w:rPr>
          <w:delText>One Day in America</w:delText>
        </w:r>
      </w:del>
      <w:ins w:id="306" w:author="A Prokhorov" w:date="2016-08-05T13:59:00Z">
        <w:r w:rsidR="009160AD" w:rsidRPr="009160AD">
          <w:rPr>
            <w:rFonts w:ascii="Times New Roman" w:eastAsia="Times New Roman" w:hAnsi="Times New Roman" w:cs="Times New Roman"/>
            <w:i/>
            <w:color w:val="000000"/>
            <w:sz w:val="27"/>
            <w:szCs w:val="27"/>
            <w:rPrChange w:id="307" w:author="A Prokhorov" w:date="2016-08-05T13:59:00Z">
              <w:rPr>
                <w:rFonts w:ascii="Times New Roman" w:eastAsia="Times New Roman" w:hAnsi="Times New Roman" w:cs="Times New Roman"/>
                <w:color w:val="000000"/>
                <w:sz w:val="27"/>
                <w:szCs w:val="27"/>
              </w:rPr>
            </w:rPrChange>
          </w:rPr>
          <w:t>Once Upon a Time in America</w:t>
        </w:r>
      </w:ins>
      <w:r w:rsidR="00121C29">
        <w:rPr>
          <w:rFonts w:ascii="Times New Roman" w:eastAsia="Times New Roman" w:hAnsi="Times New Roman" w:cs="Times New Roman"/>
          <w:color w:val="000000"/>
          <w:sz w:val="27"/>
          <w:szCs w:val="27"/>
        </w:rPr>
        <w:t xml:space="preserve">.  This film talks about America, of course, in the 30s, I think the 30s.  About Italians, about the children of immigrants from the Italian diaspora, who all hand out together, and then how fate unwinds, how they become adults.  There, this movie left a powerful impression on me.  This movie and another one…a very famous actor in America plays the main role – Jack Nicholson.  He left a breathtaking, in general, impression on all views in Russia.  The movie’s called, it talks about a hospital, where recovering psychologically abnormal people live, </w:t>
      </w:r>
      <w:r w:rsidR="00121C29">
        <w:rPr>
          <w:rFonts w:ascii="Times New Roman" w:eastAsia="Times New Roman" w:hAnsi="Times New Roman" w:cs="Times New Roman"/>
          <w:i/>
          <w:color w:val="000000"/>
          <w:sz w:val="27"/>
          <w:szCs w:val="27"/>
        </w:rPr>
        <w:t>One flew over the Cuckoo’s Nest</w:t>
      </w:r>
      <w:r w:rsidR="00121C29">
        <w:rPr>
          <w:rFonts w:ascii="Times New Roman" w:eastAsia="Times New Roman" w:hAnsi="Times New Roman" w:cs="Times New Roman"/>
          <w:color w:val="000000"/>
          <w:sz w:val="27"/>
          <w:szCs w:val="27"/>
        </w:rPr>
        <w:t xml:space="preserve">.  </w:t>
      </w:r>
    </w:p>
    <w:p w14:paraId="76FE6391" w14:textId="77777777" w:rsidR="004A6238" w:rsidRPr="00121C29"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Stolz</w:t>
      </w:r>
      <w:r w:rsidRPr="00121C29">
        <w:rPr>
          <w:rFonts w:ascii="Times New Roman" w:eastAsia="Times New Roman" w:hAnsi="Times New Roman" w:cs="Times New Roman"/>
          <w:b/>
          <w:bCs/>
          <w:color w:val="000000"/>
          <w:sz w:val="27"/>
          <w:szCs w:val="27"/>
        </w:rPr>
        <w:t>:</w:t>
      </w:r>
    </w:p>
    <w:p w14:paraId="183EB57A"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lang w:val="ru-RU"/>
        </w:rPr>
        <w:t>Почему</w:t>
      </w:r>
      <w:r w:rsidRPr="00121C2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эти</w:t>
      </w:r>
      <w:r w:rsidRPr="00121C2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фильмы</w:t>
      </w:r>
      <w:r w:rsidRPr="00121C2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произвели</w:t>
      </w:r>
      <w:r w:rsidRPr="00121C2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на</w:t>
      </w:r>
      <w:r w:rsidRPr="00121C2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вас</w:t>
      </w:r>
      <w:r w:rsidRPr="00121C2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такое</w:t>
      </w:r>
      <w:r w:rsidRPr="00121C2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впечатление</w:t>
      </w:r>
      <w:r w:rsidRPr="00121C29">
        <w:rPr>
          <w:rFonts w:ascii="Times New Roman" w:eastAsia="Times New Roman" w:hAnsi="Times New Roman" w:cs="Times New Roman"/>
          <w:color w:val="000000"/>
          <w:sz w:val="27"/>
          <w:szCs w:val="27"/>
        </w:rPr>
        <w:t>?</w:t>
      </w:r>
    </w:p>
    <w:p w14:paraId="6A9CA806" w14:textId="16E6D7D5" w:rsidR="00121C29" w:rsidRPr="00121C29" w:rsidRDefault="00121C2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Why did these movies leave such an impression on you?</w:t>
      </w:r>
    </w:p>
    <w:p w14:paraId="38C4D047" w14:textId="77777777" w:rsidR="004A6238" w:rsidRPr="00121C29"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lang w:val="ru-RU"/>
        </w:rPr>
        <w:t>Ефимова</w:t>
      </w:r>
      <w:r w:rsidRPr="00121C29">
        <w:rPr>
          <w:rFonts w:ascii="Times New Roman" w:eastAsia="Times New Roman" w:hAnsi="Times New Roman" w:cs="Times New Roman"/>
          <w:b/>
          <w:bCs/>
          <w:color w:val="000000"/>
          <w:sz w:val="27"/>
          <w:szCs w:val="27"/>
        </w:rPr>
        <w:t>:</w:t>
      </w:r>
    </w:p>
    <w:p w14:paraId="71770E27" w14:textId="64F8267B"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Потому</w:t>
      </w:r>
      <w:r w:rsidRPr="00121C2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что</w:t>
      </w:r>
      <w:r w:rsidRPr="00121C2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они</w:t>
      </w:r>
      <w:r w:rsidRPr="00121C2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очень</w:t>
      </w:r>
      <w:r w:rsidRPr="00121C29">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интересно рассказывали о необычнах темах в этой жизни. И не важно,американский этот фильм, или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японский, или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французский,</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мое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мнение,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люди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везде одинаковые. И на общем человеческом уровне везде проблемы, серьзные проблемы, очень похожи друг на друга. </w:t>
      </w:r>
      <w:r w:rsidR="00121C29">
        <w:rPr>
          <w:rFonts w:ascii="Times New Roman" w:eastAsia="Times New Roman" w:hAnsi="Times New Roman" w:cs="Times New Roman"/>
          <w:color w:val="000000"/>
          <w:sz w:val="27"/>
          <w:szCs w:val="27"/>
          <w:lang w:val="ru-RU"/>
        </w:rPr>
        <w:t>–</w:t>
      </w:r>
    </w:p>
    <w:p w14:paraId="30F2BE34" w14:textId="2AA80344" w:rsidR="00121C29" w:rsidRPr="00121C29" w:rsidRDefault="00121C2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Because they talked very interestingly about uncommon themes in this life.  And it’s not important whether it’s an American movie, or Japanese, or French, in my opinion people are the same everywhere.  And in general problems are similar everywhere for humanity, serious problems, there very similar to one another.  </w:t>
      </w:r>
    </w:p>
    <w:p w14:paraId="7F66F09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2B29C061"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Какие были ваши самые любимые жанры, когда вы были студентами?</w:t>
      </w:r>
    </w:p>
    <w:p w14:paraId="0A921CAD" w14:textId="2262CB94" w:rsidR="00121C29" w:rsidRPr="00121C29" w:rsidRDefault="00121C2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were your favorite genres, when you were a student?</w:t>
      </w:r>
    </w:p>
    <w:p w14:paraId="7BC62120"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lang w:val="ru-RU"/>
        </w:rPr>
        <w:t>Ефимова:</w:t>
      </w:r>
    </w:p>
    <w:p w14:paraId="7AF1CB4C"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Конечно фильмы о любви,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мелодрама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комедия.</w:t>
      </w:r>
    </w:p>
    <w:p w14:paraId="43289F1E" w14:textId="5D29EF31" w:rsidR="00121C29" w:rsidRPr="00121C29" w:rsidRDefault="00121C2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Of course love stories, and of course melodramas and comedies.  </w:t>
      </w:r>
    </w:p>
    <w:p w14:paraId="29111A6C"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102F65CC"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Вы не знаете, какие фильмы? Эти ваши самые любимые фильмы тогда? Ваши любимые фильмы вот в этих из жанра, может быть, или из других жанров.</w:t>
      </w:r>
    </w:p>
    <w:p w14:paraId="2CCA19C5" w14:textId="3BE86473" w:rsidR="00121C29" w:rsidRPr="00121C29" w:rsidRDefault="00121C2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know which films?  These were your favorite films then?  Your favorite films in these genres, maybe, or in other genres?</w:t>
      </w:r>
    </w:p>
    <w:p w14:paraId="0560FE4E" w14:textId="77777777" w:rsidR="004A6238" w:rsidRPr="00881103"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Change w:id="308" w:author="Thomas Elvins" w:date="2016-08-04T15:00:00Z">
            <w:rPr>
              <w:rFonts w:ascii="Times New Roman" w:eastAsia="Times New Roman" w:hAnsi="Times New Roman" w:cs="Times New Roman"/>
              <w:b/>
              <w:bCs/>
              <w:color w:val="000000"/>
              <w:sz w:val="27"/>
              <w:szCs w:val="27"/>
            </w:rPr>
          </w:rPrChange>
        </w:rPr>
      </w:pPr>
      <w:r w:rsidRPr="00881103">
        <w:rPr>
          <w:rFonts w:ascii="Times New Roman" w:eastAsia="Times New Roman" w:hAnsi="Times New Roman" w:cs="Times New Roman"/>
          <w:b/>
          <w:bCs/>
          <w:color w:val="000000"/>
          <w:sz w:val="27"/>
          <w:szCs w:val="27"/>
          <w:lang w:val="ru-RU"/>
          <w:rPrChange w:id="309" w:author="Thomas Elvins" w:date="2016-08-04T15:00:00Z">
            <w:rPr>
              <w:rFonts w:ascii="Times New Roman" w:eastAsia="Times New Roman" w:hAnsi="Times New Roman" w:cs="Times New Roman"/>
              <w:b/>
              <w:bCs/>
              <w:color w:val="000000"/>
              <w:sz w:val="27"/>
              <w:szCs w:val="27"/>
            </w:rPr>
          </w:rPrChange>
        </w:rPr>
        <w:t>Ефимова:</w:t>
      </w:r>
    </w:p>
    <w:p w14:paraId="0218F2C3" w14:textId="4AFD0EC1" w:rsidR="004319AE"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Почему нет, но и тогда уже сняли фильмы, 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была еще студентка, вы этот фильм очень хорошо знаете, этот фильм режиссера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Эльдара Рязанова,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 легким паром. Он уже 30 лет идет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у нас</w:t>
      </w:r>
      <w:r w:rsidR="00C62FEB" w:rsidRPr="00C62FEB">
        <w:rPr>
          <w:rFonts w:ascii="Times New Roman" w:eastAsia="Times New Roman" w:hAnsi="Times New Roman" w:cs="Times New Roman"/>
          <w:color w:val="000000"/>
          <w:sz w:val="27"/>
          <w:szCs w:val="27"/>
          <w:lang w:val="ru-RU"/>
        </w:rPr>
        <w:t xml:space="preserve"> </w:t>
      </w:r>
      <w:r w:rsidRPr="004A6238">
        <w:rPr>
          <w:rFonts w:ascii="Times New Roman" w:eastAsia="Times New Roman" w:hAnsi="Times New Roman" w:cs="Times New Roman"/>
          <w:color w:val="000000"/>
          <w:sz w:val="27"/>
          <w:szCs w:val="27"/>
          <w:lang w:val="ru-RU"/>
        </w:rPr>
        <w:t>каждый Новый год,</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все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любят этот фильм,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первый раз увидела его, когда была студентка. Потом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очень люблю</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комедию, а режиссер, если не ошибаюсь, его фамилия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Серый. Он снял только один фильм. Эта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называется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Джентльмены удачи. Она рассказывает.. Кстати, очень интересная история создания этого фильма. Этот режисср был человеком очень эмоциональным, как рассказывают о нем его коллеги, и в какой-то момент он подрался с кем-то и, представляете, его посадили в тюрьму на 5 лет. И когда он вышел оттуда, он снял этот фильм, эту комедию и, видимо, сюжет этого фильма он узнал от своих соседей, где он находился в местах не столь отдаленых. </w:t>
      </w:r>
    </w:p>
    <w:p w14:paraId="5D6267D1" w14:textId="446E14F7" w:rsidR="00121C29" w:rsidRPr="00C62FEB" w:rsidRDefault="00121C29"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Why not, but even then they were still making movies, and I was already a student at university, you know this movie really well, Eldar Ryazanov’s movie </w:t>
      </w:r>
      <w:r w:rsidRPr="00121C29">
        <w:rPr>
          <w:rFonts w:ascii="Times New Roman" w:eastAsia="Times New Roman" w:hAnsi="Times New Roman" w:cs="Times New Roman"/>
          <w:i/>
          <w:color w:val="000000"/>
          <w:sz w:val="27"/>
          <w:szCs w:val="27"/>
          <w:u w:val="single"/>
        </w:rPr>
        <w:t xml:space="preserve">The Irony of </w:t>
      </w:r>
      <w:r w:rsidRPr="00121C29">
        <w:rPr>
          <w:rFonts w:ascii="Times New Roman" w:eastAsia="Times New Roman" w:hAnsi="Times New Roman" w:cs="Times New Roman"/>
          <w:i/>
          <w:color w:val="000000"/>
          <w:sz w:val="27"/>
          <w:szCs w:val="27"/>
          <w:u w:val="single"/>
        </w:rPr>
        <w:lastRenderedPageBreak/>
        <w:t>Fate</w:t>
      </w:r>
      <w:r w:rsidR="00C62FEB">
        <w:rPr>
          <w:rFonts w:ascii="Times New Roman" w:eastAsia="Times New Roman" w:hAnsi="Times New Roman" w:cs="Times New Roman"/>
          <w:color w:val="000000"/>
          <w:sz w:val="27"/>
          <w:szCs w:val="27"/>
        </w:rPr>
        <w:t>.  We still play it every New Year’s, everyone really loves this movie, and I saw it for the first time when I was a student.  Then I really like comedy, but the director, if I’m not mistaken, his last name is Ser</w:t>
      </w:r>
      <w:ins w:id="310" w:author="A Prokhorov" w:date="2016-08-05T14:00:00Z">
        <w:r w:rsidR="009160AD">
          <w:rPr>
            <w:rFonts w:ascii="Times New Roman" w:eastAsia="Times New Roman" w:hAnsi="Times New Roman" w:cs="Times New Roman"/>
            <w:color w:val="000000"/>
            <w:sz w:val="27"/>
            <w:szCs w:val="27"/>
          </w:rPr>
          <w:t>yi</w:t>
        </w:r>
      </w:ins>
      <w:del w:id="311" w:author="A Prokhorov" w:date="2016-08-05T14:00:00Z">
        <w:r w:rsidR="00C62FEB" w:rsidDel="009160AD">
          <w:rPr>
            <w:rFonts w:ascii="Times New Roman" w:eastAsia="Times New Roman" w:hAnsi="Times New Roman" w:cs="Times New Roman"/>
            <w:color w:val="000000"/>
            <w:sz w:val="27"/>
            <w:szCs w:val="27"/>
          </w:rPr>
          <w:delText>iy</w:delText>
        </w:r>
      </w:del>
      <w:r w:rsidR="00C62FEB">
        <w:rPr>
          <w:rFonts w:ascii="Times New Roman" w:eastAsia="Times New Roman" w:hAnsi="Times New Roman" w:cs="Times New Roman"/>
          <w:color w:val="000000"/>
          <w:sz w:val="27"/>
          <w:szCs w:val="27"/>
        </w:rPr>
        <w:t xml:space="preserve">.  He made only one movie, it’s  comedy called </w:t>
      </w:r>
      <w:r w:rsidR="00C62FEB">
        <w:rPr>
          <w:rFonts w:ascii="Times New Roman" w:eastAsia="Times New Roman" w:hAnsi="Times New Roman" w:cs="Times New Roman"/>
          <w:i/>
          <w:color w:val="000000"/>
          <w:sz w:val="27"/>
          <w:szCs w:val="27"/>
        </w:rPr>
        <w:t>Gentlemen of Fortune</w:t>
      </w:r>
      <w:r w:rsidR="00C62FEB">
        <w:rPr>
          <w:rFonts w:ascii="Times New Roman" w:eastAsia="Times New Roman" w:hAnsi="Times New Roman" w:cs="Times New Roman"/>
          <w:color w:val="000000"/>
          <w:sz w:val="27"/>
          <w:szCs w:val="27"/>
        </w:rPr>
        <w:t xml:space="preserve">.  </w:t>
      </w:r>
      <w:ins w:id="312" w:author="A Prokhorov" w:date="2016-08-05T14:00:00Z">
        <w:r w:rsidR="00437B3E">
          <w:rPr>
            <w:rFonts w:ascii="Times New Roman" w:eastAsia="Times New Roman" w:hAnsi="Times New Roman" w:cs="Times New Roman"/>
            <w:color w:val="000000"/>
            <w:sz w:val="27"/>
            <w:szCs w:val="27"/>
          </w:rPr>
          <w:t>By the way</w:t>
        </w:r>
      </w:ins>
      <w:del w:id="313" w:author="A Prokhorov" w:date="2016-08-05T14:00:00Z">
        <w:r w:rsidR="00C62FEB" w:rsidDel="00437B3E">
          <w:rPr>
            <w:rFonts w:ascii="Times New Roman" w:eastAsia="Times New Roman" w:hAnsi="Times New Roman" w:cs="Times New Roman"/>
            <w:color w:val="000000"/>
            <w:sz w:val="27"/>
            <w:szCs w:val="27"/>
          </w:rPr>
          <w:delText>It talks about, despite that</w:delText>
        </w:r>
      </w:del>
      <w:r w:rsidR="00C62FEB">
        <w:rPr>
          <w:rFonts w:ascii="Times New Roman" w:eastAsia="Times New Roman" w:hAnsi="Times New Roman" w:cs="Times New Roman"/>
          <w:color w:val="000000"/>
          <w:sz w:val="27"/>
          <w:szCs w:val="27"/>
        </w:rPr>
        <w:t xml:space="preserve">, there’s an interesting story regarding the making of the film.  This director was a very emotional person, his colleagues say this about him, and at one moment he got into a fight with someone, you see, and they put him in prison for five years.  And when he got out, he made this movie, this comedy and we see, he got the subject of the movie from his </w:t>
      </w:r>
      <w:del w:id="314" w:author="A Prokhorov" w:date="2016-08-05T14:00:00Z">
        <w:r w:rsidR="00C62FEB" w:rsidDel="00437B3E">
          <w:rPr>
            <w:rFonts w:ascii="Times New Roman" w:eastAsia="Times New Roman" w:hAnsi="Times New Roman" w:cs="Times New Roman"/>
            <w:color w:val="000000"/>
            <w:sz w:val="27"/>
            <w:szCs w:val="27"/>
          </w:rPr>
          <w:delText xml:space="preserve">own life, </w:delText>
        </w:r>
        <w:r w:rsidR="00C62FEB" w:rsidRPr="00C62FEB" w:rsidDel="00437B3E">
          <w:rPr>
            <w:rFonts w:ascii="Times New Roman" w:eastAsia="Times New Roman" w:hAnsi="Times New Roman" w:cs="Times New Roman"/>
            <w:color w:val="000000"/>
            <w:sz w:val="27"/>
            <w:szCs w:val="27"/>
            <w:u w:val="single"/>
          </w:rPr>
          <w:delText>where he was in places not so remote</w:delText>
        </w:r>
      </w:del>
      <w:ins w:id="315" w:author="A Prokhorov" w:date="2016-08-05T14:00:00Z">
        <w:r w:rsidR="00437B3E">
          <w:rPr>
            <w:rFonts w:ascii="Times New Roman" w:eastAsia="Times New Roman" w:hAnsi="Times New Roman" w:cs="Times New Roman"/>
            <w:color w:val="000000"/>
            <w:sz w:val="27"/>
            <w:szCs w:val="27"/>
          </w:rPr>
          <w:t>cellmates</w:t>
        </w:r>
      </w:ins>
      <w:ins w:id="316" w:author="A Prokhorov" w:date="2016-08-05T14:01:00Z">
        <w:r w:rsidR="00437B3E">
          <w:rPr>
            <w:rFonts w:ascii="Times New Roman" w:eastAsia="Times New Roman" w:hAnsi="Times New Roman" w:cs="Times New Roman"/>
            <w:color w:val="000000"/>
            <w:sz w:val="27"/>
            <w:szCs w:val="27"/>
          </w:rPr>
          <w:t xml:space="preserve"> when he was in prison</w:t>
        </w:r>
      </w:ins>
      <w:r w:rsidR="00C62FEB">
        <w:rPr>
          <w:rFonts w:ascii="Times New Roman" w:eastAsia="Times New Roman" w:hAnsi="Times New Roman" w:cs="Times New Roman"/>
          <w:color w:val="000000"/>
          <w:sz w:val="27"/>
          <w:szCs w:val="27"/>
        </w:rPr>
        <w:t xml:space="preserve">.  </w:t>
      </w:r>
    </w:p>
    <w:p w14:paraId="4DD892EA" w14:textId="77777777" w:rsidR="004319AE"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Эта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о том, как пытались украть шлем, старинный, древний, по-моему, чуть ли не Александра Македонского и о том как человек, который, был похож на бандита, а он работает директором детского сада, а его просят изобразить.</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чудесный 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тоже очень люблю. Потом, конечно,</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комедии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Гайдая.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это все.. С участием актеров, таких как</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Миронов,</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Андрей Миронов, и</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Папанов, который озвучивал, вы знаете, мультфильм, волк, про волка и зайца, да,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Ну_погоди. И вот там он озвучивает волка. Но при этом же он очень талантливый киноактер. Поэтому режиссер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Гайдай. Потом режиссер</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Фильм</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Мимино, конечно. Так вот,</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я</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и классику и называю. И там тоже чудесные актеры. </w:t>
      </w:r>
    </w:p>
    <w:p w14:paraId="64CE754A" w14:textId="1F775064" w:rsidR="00C62FEB" w:rsidRPr="00DF00CD" w:rsidRDefault="00C62FEB"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It’s a comedy about how they tried to steal a helmet, </w:t>
      </w:r>
      <w:ins w:id="317" w:author="A Prokhorov" w:date="2016-08-05T14:01:00Z">
        <w:r w:rsidR="00B52707">
          <w:rPr>
            <w:rFonts w:ascii="Times New Roman" w:eastAsia="Times New Roman" w:hAnsi="Times New Roman" w:cs="Times New Roman"/>
            <w:color w:val="000000"/>
            <w:sz w:val="27"/>
            <w:szCs w:val="27"/>
          </w:rPr>
          <w:t xml:space="preserve">old, </w:t>
        </w:r>
      </w:ins>
      <w:r>
        <w:rPr>
          <w:rFonts w:ascii="Times New Roman" w:eastAsia="Times New Roman" w:hAnsi="Times New Roman" w:cs="Times New Roman"/>
          <w:color w:val="000000"/>
          <w:sz w:val="27"/>
          <w:szCs w:val="27"/>
        </w:rPr>
        <w:t>ancient</w:t>
      </w:r>
      <w:del w:id="318" w:author="A Prokhorov" w:date="2016-08-05T14:01:00Z">
        <w:r w:rsidDel="00B52707">
          <w:rPr>
            <w:rFonts w:ascii="Times New Roman" w:eastAsia="Times New Roman" w:hAnsi="Times New Roman" w:cs="Times New Roman"/>
            <w:color w:val="000000"/>
            <w:sz w:val="27"/>
            <w:szCs w:val="27"/>
          </w:rPr>
          <w:delText>, wooden</w:delText>
        </w:r>
      </w:del>
      <w:r>
        <w:rPr>
          <w:rFonts w:ascii="Times New Roman" w:eastAsia="Times New Roman" w:hAnsi="Times New Roman" w:cs="Times New Roman"/>
          <w:color w:val="000000"/>
          <w:sz w:val="27"/>
          <w:szCs w:val="27"/>
        </w:rPr>
        <w:t>, I think something maybe of Alexander the Great’s and about how this many, who was like a bandit, but he worked as the director of a kindergarten, and they ask him to paint it.  Well it’s a strange film, but I really like.  Then</w:t>
      </w:r>
      <w:r w:rsidRPr="00C62FEB">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of</w:t>
      </w:r>
      <w:r w:rsidRPr="00C62FEB">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course</w:t>
      </w:r>
      <w:r w:rsidRPr="00C62FEB">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Ga</w:t>
      </w:r>
      <w:ins w:id="319" w:author="A Prokhorov" w:date="2016-08-05T14:01:00Z">
        <w:r w:rsidR="00B52707">
          <w:rPr>
            <w:rFonts w:ascii="Times New Roman" w:eastAsia="Times New Roman" w:hAnsi="Times New Roman" w:cs="Times New Roman"/>
            <w:color w:val="000000"/>
            <w:sz w:val="27"/>
            <w:szCs w:val="27"/>
          </w:rPr>
          <w:t>i</w:t>
        </w:r>
      </w:ins>
      <w:del w:id="320" w:author="A Prokhorov" w:date="2016-08-05T14:01:00Z">
        <w:r w:rsidDel="00B52707">
          <w:rPr>
            <w:rFonts w:ascii="Times New Roman" w:eastAsia="Times New Roman" w:hAnsi="Times New Roman" w:cs="Times New Roman"/>
            <w:color w:val="000000"/>
            <w:sz w:val="27"/>
            <w:szCs w:val="27"/>
          </w:rPr>
          <w:delText>y</w:delText>
        </w:r>
      </w:del>
      <w:r>
        <w:rPr>
          <w:rFonts w:ascii="Times New Roman" w:eastAsia="Times New Roman" w:hAnsi="Times New Roman" w:cs="Times New Roman"/>
          <w:color w:val="000000"/>
          <w:sz w:val="27"/>
          <w:szCs w:val="27"/>
        </w:rPr>
        <w:t>da</w:t>
      </w:r>
      <w:ins w:id="321" w:author="A Prokhorov" w:date="2016-08-05T14:01:00Z">
        <w:r w:rsidR="00B52707">
          <w:rPr>
            <w:rFonts w:ascii="Times New Roman" w:eastAsia="Times New Roman" w:hAnsi="Times New Roman" w:cs="Times New Roman"/>
            <w:color w:val="000000"/>
            <w:sz w:val="27"/>
            <w:szCs w:val="27"/>
          </w:rPr>
          <w:t>i</w:t>
        </w:r>
      </w:ins>
      <w:del w:id="322" w:author="A Prokhorov" w:date="2016-08-05T14:01:00Z">
        <w:r w:rsidDel="00B52707">
          <w:rPr>
            <w:rFonts w:ascii="Times New Roman" w:eastAsia="Times New Roman" w:hAnsi="Times New Roman" w:cs="Times New Roman"/>
            <w:color w:val="000000"/>
            <w:sz w:val="27"/>
            <w:szCs w:val="27"/>
          </w:rPr>
          <w:delText>y</w:delText>
        </w:r>
      </w:del>
      <w:r w:rsidRPr="00C62FEB">
        <w:rPr>
          <w:rFonts w:ascii="Times New Roman" w:eastAsia="Times New Roman" w:hAnsi="Times New Roman" w:cs="Times New Roman"/>
          <w:color w:val="000000"/>
          <w:sz w:val="27"/>
          <w:szCs w:val="27"/>
          <w:lang w:val="ru-RU"/>
        </w:rPr>
        <w:t>’</w:t>
      </w:r>
      <w:r>
        <w:rPr>
          <w:rFonts w:ascii="Times New Roman" w:eastAsia="Times New Roman" w:hAnsi="Times New Roman" w:cs="Times New Roman"/>
          <w:color w:val="000000"/>
          <w:sz w:val="27"/>
          <w:szCs w:val="27"/>
        </w:rPr>
        <w:t>s</w:t>
      </w:r>
      <w:r w:rsidRPr="00C62FEB">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comedies</w:t>
      </w:r>
      <w:r w:rsidRPr="00C62FEB">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But</w:t>
      </w:r>
      <w:r w:rsidRPr="00C62FE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that</w:t>
      </w:r>
      <w:r w:rsidRPr="00C62FEB">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C62FE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w:t>
      </w:r>
      <w:r w:rsidRPr="00C62FE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With actors like Mironov, Andre</w:t>
      </w:r>
      <w:ins w:id="323" w:author="A Prokhorov" w:date="2016-08-05T14:01:00Z">
        <w:r w:rsidR="00B52707">
          <w:rPr>
            <w:rFonts w:ascii="Times New Roman" w:eastAsia="Times New Roman" w:hAnsi="Times New Roman" w:cs="Times New Roman"/>
            <w:color w:val="000000"/>
            <w:sz w:val="27"/>
            <w:szCs w:val="27"/>
          </w:rPr>
          <w:t>i</w:t>
        </w:r>
      </w:ins>
      <w:del w:id="324" w:author="A Prokhorov" w:date="2016-08-05T14:01:00Z">
        <w:r w:rsidDel="00B52707">
          <w:rPr>
            <w:rFonts w:ascii="Times New Roman" w:eastAsia="Times New Roman" w:hAnsi="Times New Roman" w:cs="Times New Roman"/>
            <w:color w:val="000000"/>
            <w:sz w:val="27"/>
            <w:szCs w:val="27"/>
          </w:rPr>
          <w:delText>y</w:delText>
        </w:r>
      </w:del>
      <w:r>
        <w:rPr>
          <w:rFonts w:ascii="Times New Roman" w:eastAsia="Times New Roman" w:hAnsi="Times New Roman" w:cs="Times New Roman"/>
          <w:color w:val="000000"/>
          <w:sz w:val="27"/>
          <w:szCs w:val="27"/>
        </w:rPr>
        <w:t xml:space="preserve"> Mironov, and Papanov, who voiced, you know, the cartoon, the wolf, abou</w:t>
      </w:r>
      <w:r w:rsidR="00DF00CD">
        <w:rPr>
          <w:rFonts w:ascii="Times New Roman" w:eastAsia="Times New Roman" w:hAnsi="Times New Roman" w:cs="Times New Roman"/>
          <w:color w:val="000000"/>
          <w:sz w:val="27"/>
          <w:szCs w:val="27"/>
        </w:rPr>
        <w:t xml:space="preserve">t the wolf and the rabbit, yes, </w:t>
      </w:r>
      <w:ins w:id="325" w:author="A Prokhorov" w:date="2016-08-05T14:02:00Z">
        <w:r w:rsidR="00B52707">
          <w:rPr>
            <w:rFonts w:ascii="Times New Roman" w:eastAsia="Times New Roman" w:hAnsi="Times New Roman" w:cs="Times New Roman"/>
            <w:i/>
            <w:color w:val="000000"/>
            <w:sz w:val="27"/>
            <w:szCs w:val="27"/>
          </w:rPr>
          <w:t>Just You Wait!</w:t>
        </w:r>
      </w:ins>
      <w:del w:id="326" w:author="A Prokhorov" w:date="2016-08-05T14:02:00Z">
        <w:r w:rsidR="00DF00CD" w:rsidDel="00B52707">
          <w:rPr>
            <w:rFonts w:ascii="Times New Roman" w:eastAsia="Times New Roman" w:hAnsi="Times New Roman" w:cs="Times New Roman"/>
            <w:i/>
            <w:color w:val="000000"/>
            <w:sz w:val="27"/>
            <w:szCs w:val="27"/>
          </w:rPr>
          <w:delText>N</w:delText>
        </w:r>
      </w:del>
      <w:del w:id="327" w:author="A Prokhorov" w:date="2016-08-05T14:01:00Z">
        <w:r w:rsidR="00DF00CD" w:rsidDel="00B52707">
          <w:rPr>
            <w:rFonts w:ascii="Times New Roman" w:eastAsia="Times New Roman" w:hAnsi="Times New Roman" w:cs="Times New Roman"/>
            <w:i/>
            <w:color w:val="000000"/>
            <w:sz w:val="27"/>
            <w:szCs w:val="27"/>
          </w:rPr>
          <w:delText>u Pogodi</w:delText>
        </w:r>
      </w:del>
      <w:del w:id="328" w:author="A Prokhorov" w:date="2016-08-05T14:02:00Z">
        <w:r w:rsidR="00DF00CD" w:rsidDel="00B52707">
          <w:rPr>
            <w:rFonts w:ascii="Times New Roman" w:eastAsia="Times New Roman" w:hAnsi="Times New Roman" w:cs="Times New Roman"/>
            <w:color w:val="000000"/>
            <w:sz w:val="27"/>
            <w:szCs w:val="27"/>
          </w:rPr>
          <w:delText>.</w:delText>
        </w:r>
      </w:del>
      <w:r w:rsidR="00DF00CD">
        <w:rPr>
          <w:rFonts w:ascii="Times New Roman" w:eastAsia="Times New Roman" w:hAnsi="Times New Roman" w:cs="Times New Roman"/>
          <w:color w:val="000000"/>
          <w:sz w:val="27"/>
          <w:szCs w:val="27"/>
        </w:rPr>
        <w:t xml:space="preserve">  And there he voices the wolf.  But before that we was a very talented cinema actor.  Therefore the director Ga</w:t>
      </w:r>
      <w:ins w:id="329" w:author="A Prokhorov" w:date="2016-08-05T14:02:00Z">
        <w:r w:rsidR="00B52707">
          <w:rPr>
            <w:rFonts w:ascii="Times New Roman" w:eastAsia="Times New Roman" w:hAnsi="Times New Roman" w:cs="Times New Roman"/>
            <w:color w:val="000000"/>
            <w:sz w:val="27"/>
            <w:szCs w:val="27"/>
          </w:rPr>
          <w:t>i</w:t>
        </w:r>
      </w:ins>
      <w:del w:id="330" w:author="A Prokhorov" w:date="2016-08-05T14:02:00Z">
        <w:r w:rsidR="00DF00CD" w:rsidDel="00B52707">
          <w:rPr>
            <w:rFonts w:ascii="Times New Roman" w:eastAsia="Times New Roman" w:hAnsi="Times New Roman" w:cs="Times New Roman"/>
            <w:color w:val="000000"/>
            <w:sz w:val="27"/>
            <w:szCs w:val="27"/>
          </w:rPr>
          <w:delText>y</w:delText>
        </w:r>
      </w:del>
      <w:r w:rsidR="00DF00CD">
        <w:rPr>
          <w:rFonts w:ascii="Times New Roman" w:eastAsia="Times New Roman" w:hAnsi="Times New Roman" w:cs="Times New Roman"/>
          <w:color w:val="000000"/>
          <w:sz w:val="27"/>
          <w:szCs w:val="27"/>
        </w:rPr>
        <w:t>da</w:t>
      </w:r>
      <w:ins w:id="331" w:author="A Prokhorov" w:date="2016-08-05T14:02:00Z">
        <w:r w:rsidR="00B52707">
          <w:rPr>
            <w:rFonts w:ascii="Times New Roman" w:eastAsia="Times New Roman" w:hAnsi="Times New Roman" w:cs="Times New Roman"/>
            <w:color w:val="000000"/>
            <w:sz w:val="27"/>
            <w:szCs w:val="27"/>
          </w:rPr>
          <w:t>i</w:t>
        </w:r>
      </w:ins>
      <w:del w:id="332" w:author="A Prokhorov" w:date="2016-08-05T14:02:00Z">
        <w:r w:rsidR="00DF00CD" w:rsidDel="00B52707">
          <w:rPr>
            <w:rFonts w:ascii="Times New Roman" w:eastAsia="Times New Roman" w:hAnsi="Times New Roman" w:cs="Times New Roman"/>
            <w:color w:val="000000"/>
            <w:sz w:val="27"/>
            <w:szCs w:val="27"/>
          </w:rPr>
          <w:delText>y</w:delText>
        </w:r>
      </w:del>
      <w:r w:rsidR="00DF00CD">
        <w:rPr>
          <w:rFonts w:ascii="Times New Roman" w:eastAsia="Times New Roman" w:hAnsi="Times New Roman" w:cs="Times New Roman"/>
          <w:color w:val="000000"/>
          <w:sz w:val="27"/>
          <w:szCs w:val="27"/>
        </w:rPr>
        <w:t xml:space="preserve">.  And then the director, the movie </w:t>
      </w:r>
      <w:r w:rsidR="00DF00CD">
        <w:rPr>
          <w:rFonts w:ascii="Times New Roman" w:eastAsia="Times New Roman" w:hAnsi="Times New Roman" w:cs="Times New Roman"/>
          <w:i/>
          <w:color w:val="000000"/>
          <w:sz w:val="27"/>
          <w:szCs w:val="27"/>
        </w:rPr>
        <w:t>Mimino</w:t>
      </w:r>
      <w:r w:rsidR="00DF00CD">
        <w:rPr>
          <w:rFonts w:ascii="Times New Roman" w:eastAsia="Times New Roman" w:hAnsi="Times New Roman" w:cs="Times New Roman"/>
          <w:color w:val="000000"/>
          <w:sz w:val="27"/>
          <w:szCs w:val="27"/>
        </w:rPr>
        <w:t xml:space="preserve">, of course.  That’s it, and I call them classics.  And the actors there are also strange.  </w:t>
      </w:r>
    </w:p>
    <w:p w14:paraId="7508BCD7" w14:textId="3F53DD1A"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К</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сожалению</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один</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из</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них</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кто</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играл</w:t>
      </w:r>
      <w:r w:rsidRPr="004A6238">
        <w:rPr>
          <w:rFonts w:ascii="Times New Roman" w:eastAsia="Times New Roman" w:hAnsi="Times New Roman" w:cs="Times New Roman"/>
          <w:color w:val="000000"/>
          <w:sz w:val="27"/>
          <w:szCs w:val="27"/>
        </w:rPr>
        <w:t> </w:t>
      </w:r>
      <w:r w:rsidRPr="00DF00CD">
        <w:rPr>
          <w:rFonts w:ascii="Times New Roman" w:eastAsia="Times New Roman" w:hAnsi="Times New Roman" w:cs="Times New Roman"/>
          <w:color w:val="000000"/>
          <w:sz w:val="27"/>
          <w:szCs w:val="27"/>
        </w:rPr>
        <w:t>...</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Фрунзик</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Мкртчян</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к</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сожалению</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уже</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умер</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этот</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актер</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он</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был</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безумно</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популярен</w:t>
      </w:r>
      <w:r w:rsidRPr="00DF00CD">
        <w:rPr>
          <w:rFonts w:ascii="Times New Roman" w:eastAsia="Times New Roman" w:hAnsi="Times New Roman" w:cs="Times New Roman"/>
          <w:color w:val="000000"/>
          <w:sz w:val="27"/>
          <w:szCs w:val="27"/>
        </w:rPr>
        <w:t xml:space="preserve">. </w:t>
      </w:r>
      <w:r w:rsidRPr="004A6238">
        <w:rPr>
          <w:rFonts w:ascii="Times New Roman" w:eastAsia="Times New Roman" w:hAnsi="Times New Roman" w:cs="Times New Roman"/>
          <w:color w:val="000000"/>
          <w:sz w:val="27"/>
          <w:szCs w:val="27"/>
          <w:lang w:val="ru-RU"/>
        </w:rPr>
        <w:t>Помните в этом фильме,</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 xml:space="preserve">Мимино, он </w:t>
      </w:r>
      <w:ins w:id="333" w:author="A Prokhorov" w:date="2016-08-05T14:02:00Z">
        <w:r w:rsidR="00B52707">
          <w:rPr>
            <w:rFonts w:ascii="Times New Roman" w:eastAsia="Times New Roman" w:hAnsi="Times New Roman" w:cs="Times New Roman"/>
            <w:color w:val="000000"/>
            <w:sz w:val="27"/>
            <w:szCs w:val="27"/>
            <w:lang w:val="ru-RU"/>
          </w:rPr>
          <w:t>Гр</w:t>
        </w:r>
      </w:ins>
      <w:r w:rsidRPr="004A6238">
        <w:rPr>
          <w:rFonts w:ascii="Times New Roman" w:eastAsia="Times New Roman" w:hAnsi="Times New Roman" w:cs="Times New Roman"/>
          <w:color w:val="000000"/>
          <w:sz w:val="27"/>
          <w:szCs w:val="27"/>
          <w:lang w:val="ru-RU"/>
        </w:rPr>
        <w:t>узин, а</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Фрунзик Мкртчян</w:t>
      </w:r>
      <w:r w:rsidRPr="004A6238">
        <w:rPr>
          <w:rFonts w:ascii="Times New Roman" w:eastAsia="Times New Roman" w:hAnsi="Times New Roman" w:cs="Times New Roman"/>
          <w:color w:val="000000"/>
          <w:sz w:val="27"/>
          <w:szCs w:val="27"/>
        </w:rPr>
        <w:t> </w:t>
      </w:r>
      <w:r w:rsidRPr="004A6238">
        <w:rPr>
          <w:rFonts w:ascii="Times New Roman" w:eastAsia="Times New Roman" w:hAnsi="Times New Roman" w:cs="Times New Roman"/>
          <w:color w:val="000000"/>
          <w:sz w:val="27"/>
          <w:szCs w:val="27"/>
          <w:lang w:val="ru-RU"/>
        </w:rPr>
        <w:t>играет армянина. И вот это сопоставление грузинской и армянской культуры. Они всегда чуть-чуть соперничали. Они похожи и при этом они все-таки разные и вот эта идея режиссер и использвал в этом фильме просто замечательном обрзом, с легким чувством юмора. Сам над ними смется, как они спорят кто лучше, Грузин или Арменин, где красивей и лучше и вкуснее вода и лучше жить. Очень добрый, теплый, хороший, веселый фильм.</w:t>
      </w:r>
    </w:p>
    <w:p w14:paraId="1A67C45A" w14:textId="7652E271" w:rsidR="00DF00CD" w:rsidRPr="00DF00CD" w:rsidRDefault="00DF00CD"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Unfortunately, one of them who played…Frunzik Mkrtchyan, unfortunately this actor already died, he was unbelievably popular.  Remember in that movie, </w:t>
      </w:r>
      <w:ins w:id="334" w:author="A Prokhorov" w:date="2016-08-05T14:04:00Z">
        <w:r w:rsidR="00AB19A4">
          <w:rPr>
            <w:rFonts w:ascii="Times New Roman" w:eastAsia="Times New Roman" w:hAnsi="Times New Roman" w:cs="Times New Roman"/>
            <w:color w:val="000000"/>
            <w:sz w:val="27"/>
            <w:szCs w:val="27"/>
          </w:rPr>
          <w:t xml:space="preserve">Mimino, he is </w:t>
        </w:r>
        <w:r w:rsidR="00AB19A4">
          <w:rPr>
            <w:rFonts w:ascii="Times New Roman" w:eastAsia="Times New Roman" w:hAnsi="Times New Roman" w:cs="Times New Roman"/>
            <w:color w:val="000000"/>
            <w:sz w:val="27"/>
            <w:szCs w:val="27"/>
          </w:rPr>
          <w:lastRenderedPageBreak/>
          <w:t>Georgian</w:t>
        </w:r>
      </w:ins>
      <w:del w:id="335" w:author="A Prokhorov" w:date="2016-08-05T14:04:00Z">
        <w:r w:rsidDel="00AB19A4">
          <w:rPr>
            <w:rFonts w:ascii="Times New Roman" w:eastAsia="Times New Roman" w:hAnsi="Times New Roman" w:cs="Times New Roman"/>
            <w:i/>
            <w:color w:val="000000"/>
            <w:sz w:val="27"/>
            <w:szCs w:val="27"/>
          </w:rPr>
          <w:delText>Mimino</w:delText>
        </w:r>
        <w:r w:rsidDel="00AB19A4">
          <w:rPr>
            <w:rFonts w:ascii="Times New Roman" w:eastAsia="Times New Roman" w:hAnsi="Times New Roman" w:cs="Times New Roman"/>
            <w:color w:val="000000"/>
            <w:sz w:val="27"/>
            <w:szCs w:val="27"/>
          </w:rPr>
          <w:delText>, he’s Uzin</w:delText>
        </w:r>
      </w:del>
      <w:r>
        <w:rPr>
          <w:rFonts w:ascii="Times New Roman" w:eastAsia="Times New Roman" w:hAnsi="Times New Roman" w:cs="Times New Roman"/>
          <w:color w:val="000000"/>
          <w:sz w:val="27"/>
          <w:szCs w:val="27"/>
        </w:rPr>
        <w:t>, but Fru</w:t>
      </w:r>
      <w:ins w:id="336" w:author="A Prokhorov" w:date="2016-08-05T14:03:00Z">
        <w:r w:rsidR="00AB19A4">
          <w:rPr>
            <w:rFonts w:ascii="Times New Roman" w:eastAsia="Times New Roman" w:hAnsi="Times New Roman" w:cs="Times New Roman"/>
            <w:color w:val="000000"/>
            <w:sz w:val="27"/>
            <w:szCs w:val="27"/>
          </w:rPr>
          <w:t>n</w:t>
        </w:r>
      </w:ins>
      <w:r>
        <w:rPr>
          <w:rFonts w:ascii="Times New Roman" w:eastAsia="Times New Roman" w:hAnsi="Times New Roman" w:cs="Times New Roman"/>
          <w:color w:val="000000"/>
          <w:sz w:val="27"/>
          <w:szCs w:val="27"/>
        </w:rPr>
        <w:t>z</w:t>
      </w:r>
      <w:del w:id="337" w:author="A Prokhorov" w:date="2016-08-05T14:03:00Z">
        <w:r w:rsidDel="00AB19A4">
          <w:rPr>
            <w:rFonts w:ascii="Times New Roman" w:eastAsia="Times New Roman" w:hAnsi="Times New Roman" w:cs="Times New Roman"/>
            <w:color w:val="000000"/>
            <w:sz w:val="27"/>
            <w:szCs w:val="27"/>
          </w:rPr>
          <w:delText>n</w:delText>
        </w:r>
      </w:del>
      <w:r>
        <w:rPr>
          <w:rFonts w:ascii="Times New Roman" w:eastAsia="Times New Roman" w:hAnsi="Times New Roman" w:cs="Times New Roman"/>
          <w:color w:val="000000"/>
          <w:sz w:val="27"/>
          <w:szCs w:val="27"/>
        </w:rPr>
        <w:t>ik Mkrtch</w:t>
      </w:r>
      <w:ins w:id="338" w:author="A Prokhorov" w:date="2016-08-05T14:03:00Z">
        <w:r w:rsidR="00AB19A4">
          <w:rPr>
            <w:rFonts w:ascii="Times New Roman" w:eastAsia="Times New Roman" w:hAnsi="Times New Roman" w:cs="Times New Roman"/>
            <w:color w:val="000000"/>
            <w:sz w:val="27"/>
            <w:szCs w:val="27"/>
          </w:rPr>
          <w:t>i</w:t>
        </w:r>
      </w:ins>
      <w:del w:id="339" w:author="A Prokhorov" w:date="2016-08-05T14:03:00Z">
        <w:r w:rsidDel="00AB19A4">
          <w:rPr>
            <w:rFonts w:ascii="Times New Roman" w:eastAsia="Times New Roman" w:hAnsi="Times New Roman" w:cs="Times New Roman"/>
            <w:color w:val="000000"/>
            <w:sz w:val="27"/>
            <w:szCs w:val="27"/>
          </w:rPr>
          <w:delText>y</w:delText>
        </w:r>
      </w:del>
      <w:r>
        <w:rPr>
          <w:rFonts w:ascii="Times New Roman" w:eastAsia="Times New Roman" w:hAnsi="Times New Roman" w:cs="Times New Roman"/>
          <w:color w:val="000000"/>
          <w:sz w:val="27"/>
          <w:szCs w:val="27"/>
        </w:rPr>
        <w:t>an plays the Armenian.  And it was a</w:t>
      </w:r>
      <w:ins w:id="340" w:author="A Prokhorov" w:date="2016-08-05T14:05:00Z">
        <w:r w:rsidR="00AB19A4">
          <w:rPr>
            <w:rFonts w:ascii="Times New Roman" w:eastAsia="Times New Roman" w:hAnsi="Times New Roman" w:cs="Times New Roman"/>
            <w:color w:val="000000"/>
            <w:sz w:val="27"/>
            <w:szCs w:val="27"/>
          </w:rPr>
          <w:t xml:space="preserve"> comparison </w:t>
        </w:r>
      </w:ins>
      <w:del w:id="341" w:author="A Prokhorov" w:date="2016-08-05T14:05:00Z">
        <w:r w:rsidDel="00AB19A4">
          <w:rPr>
            <w:rFonts w:ascii="Times New Roman" w:eastAsia="Times New Roman" w:hAnsi="Times New Roman" w:cs="Times New Roman"/>
            <w:color w:val="000000"/>
            <w:sz w:val="27"/>
            <w:szCs w:val="27"/>
          </w:rPr>
          <w:delText>n confrontation between</w:delText>
        </w:r>
      </w:del>
      <w:ins w:id="342" w:author="A Prokhorov" w:date="2016-08-05T14:05:00Z">
        <w:r w:rsidR="00AB19A4">
          <w:rPr>
            <w:rFonts w:ascii="Times New Roman" w:eastAsia="Times New Roman" w:hAnsi="Times New Roman" w:cs="Times New Roman"/>
            <w:color w:val="000000"/>
            <w:sz w:val="27"/>
            <w:szCs w:val="27"/>
          </w:rPr>
          <w:t>of</w:t>
        </w:r>
      </w:ins>
      <w:r>
        <w:rPr>
          <w:rFonts w:ascii="Times New Roman" w:eastAsia="Times New Roman" w:hAnsi="Times New Roman" w:cs="Times New Roman"/>
          <w:color w:val="000000"/>
          <w:sz w:val="27"/>
          <w:szCs w:val="27"/>
        </w:rPr>
        <w:t xml:space="preserve"> Georgian and Armenian culture</w:t>
      </w:r>
      <w:ins w:id="343" w:author="A Prokhorov" w:date="2016-08-05T14:05:00Z">
        <w:r w:rsidR="00AB19A4">
          <w:rPr>
            <w:rFonts w:ascii="Times New Roman" w:eastAsia="Times New Roman" w:hAnsi="Times New Roman" w:cs="Times New Roman"/>
            <w:color w:val="000000"/>
            <w:sz w:val="27"/>
            <w:szCs w:val="27"/>
          </w:rPr>
          <w:t>s</w:t>
        </w:r>
      </w:ins>
      <w:r>
        <w:rPr>
          <w:rFonts w:ascii="Times New Roman" w:eastAsia="Times New Roman" w:hAnsi="Times New Roman" w:cs="Times New Roman"/>
          <w:color w:val="000000"/>
          <w:sz w:val="27"/>
          <w:szCs w:val="27"/>
        </w:rPr>
        <w:t xml:space="preserve">.  They always compete a bit.  They’re similar and </w:t>
      </w:r>
      <w:del w:id="344" w:author="A Prokhorov" w:date="2016-08-05T14:05:00Z">
        <w:r w:rsidDel="00AB19A4">
          <w:rPr>
            <w:rFonts w:ascii="Times New Roman" w:eastAsia="Times New Roman" w:hAnsi="Times New Roman" w:cs="Times New Roman"/>
            <w:color w:val="000000"/>
            <w:sz w:val="27"/>
            <w:szCs w:val="27"/>
          </w:rPr>
          <w:delText xml:space="preserve">before that </w:delText>
        </w:r>
      </w:del>
      <w:r>
        <w:rPr>
          <w:rFonts w:ascii="Times New Roman" w:eastAsia="Times New Roman" w:hAnsi="Times New Roman" w:cs="Times New Roman"/>
          <w:color w:val="000000"/>
          <w:sz w:val="27"/>
          <w:szCs w:val="27"/>
        </w:rPr>
        <w:t xml:space="preserve">they’re nonetheless different and that’s the idea, the director used </w:t>
      </w:r>
      <w:ins w:id="345" w:author="A Prokhorov" w:date="2016-08-05T14:06:00Z">
        <w:r w:rsidR="00AB19A4">
          <w:rPr>
            <w:rFonts w:ascii="Times New Roman" w:eastAsia="Times New Roman" w:hAnsi="Times New Roman" w:cs="Times New Roman"/>
            <w:color w:val="000000"/>
            <w:sz w:val="27"/>
            <w:szCs w:val="27"/>
          </w:rPr>
          <w:t xml:space="preserve">this difference </w:t>
        </w:r>
      </w:ins>
      <w:r>
        <w:rPr>
          <w:rFonts w:ascii="Times New Roman" w:eastAsia="Times New Roman" w:hAnsi="Times New Roman" w:cs="Times New Roman"/>
          <w:color w:val="000000"/>
          <w:sz w:val="27"/>
          <w:szCs w:val="27"/>
        </w:rPr>
        <w:t xml:space="preserve">in </w:t>
      </w:r>
      <w:del w:id="346" w:author="A Prokhorov" w:date="2016-08-05T14:06:00Z">
        <w:r w:rsidRPr="00DF00CD" w:rsidDel="00AB19A4">
          <w:rPr>
            <w:rFonts w:ascii="Times New Roman" w:eastAsia="Times New Roman" w:hAnsi="Times New Roman" w:cs="Times New Roman"/>
            <w:color w:val="000000"/>
            <w:sz w:val="27"/>
            <w:szCs w:val="27"/>
            <w:u w:val="single"/>
          </w:rPr>
          <w:delText xml:space="preserve">the film as </w:delText>
        </w:r>
      </w:del>
      <w:r w:rsidRPr="00DF00CD">
        <w:rPr>
          <w:rFonts w:ascii="Times New Roman" w:eastAsia="Times New Roman" w:hAnsi="Times New Roman" w:cs="Times New Roman"/>
          <w:color w:val="000000"/>
          <w:sz w:val="27"/>
          <w:szCs w:val="27"/>
          <w:u w:val="single"/>
        </w:rPr>
        <w:t>a remarkable</w:t>
      </w:r>
      <w:ins w:id="347" w:author="A Prokhorov" w:date="2016-08-05T14:06:00Z">
        <w:r w:rsidR="00AB19A4">
          <w:rPr>
            <w:rFonts w:ascii="Times New Roman" w:eastAsia="Times New Roman" w:hAnsi="Times New Roman" w:cs="Times New Roman"/>
            <w:color w:val="000000"/>
            <w:sz w:val="27"/>
            <w:szCs w:val="27"/>
            <w:u w:val="single"/>
          </w:rPr>
          <w:t xml:space="preserve"> way</w:t>
        </w:r>
      </w:ins>
      <w:bookmarkStart w:id="348" w:name="_GoBack"/>
      <w:bookmarkEnd w:id="348"/>
      <w:del w:id="349" w:author="A Prokhorov" w:date="2016-08-05T14:06:00Z">
        <w:r w:rsidRPr="00DF00CD" w:rsidDel="00AB19A4">
          <w:rPr>
            <w:rFonts w:ascii="Times New Roman" w:eastAsia="Times New Roman" w:hAnsi="Times New Roman" w:cs="Times New Roman"/>
            <w:color w:val="000000"/>
            <w:sz w:val="27"/>
            <w:szCs w:val="27"/>
            <w:u w:val="single"/>
          </w:rPr>
          <w:delText xml:space="preserve"> imagery</w:delText>
        </w:r>
      </w:del>
      <w:r>
        <w:rPr>
          <w:rFonts w:ascii="Times New Roman" w:eastAsia="Times New Roman" w:hAnsi="Times New Roman" w:cs="Times New Roman"/>
          <w:color w:val="000000"/>
          <w:sz w:val="27"/>
          <w:szCs w:val="27"/>
        </w:rPr>
        <w:t xml:space="preserve">, with a light sense of humor.  They laugh at themselves, how they fight over who’s better, the Georgian or the Armenian, where’s prettier and better and where the water’s tastier and it’s better to live.  It’s a very good, warm, well-made and enjoyable movie.  </w:t>
      </w:r>
    </w:p>
    <w:p w14:paraId="6B418162"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4A6238">
        <w:rPr>
          <w:rFonts w:ascii="Times New Roman" w:eastAsia="Times New Roman" w:hAnsi="Times New Roman" w:cs="Times New Roman"/>
          <w:b/>
          <w:bCs/>
          <w:color w:val="000000"/>
          <w:sz w:val="27"/>
          <w:szCs w:val="27"/>
        </w:rPr>
        <w:t>Stolz</w:t>
      </w:r>
      <w:r w:rsidRPr="004A6238">
        <w:rPr>
          <w:rFonts w:ascii="Times New Roman" w:eastAsia="Times New Roman" w:hAnsi="Times New Roman" w:cs="Times New Roman"/>
          <w:b/>
          <w:bCs/>
          <w:color w:val="000000"/>
          <w:sz w:val="27"/>
          <w:szCs w:val="27"/>
          <w:lang w:val="ru-RU"/>
        </w:rPr>
        <w:t>:</w:t>
      </w:r>
    </w:p>
    <w:p w14:paraId="4B0D816A"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4A6238">
        <w:rPr>
          <w:rFonts w:ascii="Times New Roman" w:eastAsia="Times New Roman" w:hAnsi="Times New Roman" w:cs="Times New Roman"/>
          <w:color w:val="000000"/>
          <w:sz w:val="27"/>
          <w:szCs w:val="27"/>
          <w:lang w:val="ru-RU"/>
        </w:rPr>
        <w:t>Спасибо огромное за ваше интервью.</w:t>
      </w:r>
    </w:p>
    <w:p w14:paraId="290EC3B0" w14:textId="367611D4" w:rsidR="00B70CD3" w:rsidRPr="00B70CD3" w:rsidRDefault="00B70CD3"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Thank you very much for your interview.</w:t>
      </w:r>
    </w:p>
    <w:p w14:paraId="602AA03D" w14:textId="77777777" w:rsidR="004A6238" w:rsidRPr="004A6238" w:rsidRDefault="004A6238" w:rsidP="004A6238">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A6238">
        <w:rPr>
          <w:rFonts w:ascii="Times New Roman" w:eastAsia="Times New Roman" w:hAnsi="Times New Roman" w:cs="Times New Roman"/>
          <w:b/>
          <w:bCs/>
          <w:color w:val="000000"/>
          <w:sz w:val="27"/>
          <w:szCs w:val="27"/>
        </w:rPr>
        <w:t>Ефимова:</w:t>
      </w:r>
    </w:p>
    <w:p w14:paraId="5E52311B" w14:textId="77777777" w:rsidR="004A6238" w:rsidRDefault="004A6238" w:rsidP="004A6238">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4A6238">
        <w:rPr>
          <w:rFonts w:ascii="Times New Roman" w:eastAsia="Times New Roman" w:hAnsi="Times New Roman" w:cs="Times New Roman"/>
          <w:color w:val="000000"/>
          <w:sz w:val="27"/>
          <w:szCs w:val="27"/>
        </w:rPr>
        <w:t>И вам спасибо.</w:t>
      </w:r>
    </w:p>
    <w:p w14:paraId="1232B6B2" w14:textId="0CBF4C4D" w:rsidR="004A6238" w:rsidRPr="00BC0817" w:rsidRDefault="00B70CD3" w:rsidP="00BC0817">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And thank you too.  </w:t>
      </w:r>
    </w:p>
    <w:sectPr w:rsidR="004A6238" w:rsidRPr="00BC0817">
      <w:headerReference w:type="even" r:id="rId8"/>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0" w:author="A Prokhorov" w:date="2016-08-05T13:58:00Z" w:initials="AP">
    <w:p w14:paraId="2F42FC42" w14:textId="61D0DA42" w:rsidR="009160AD" w:rsidRDefault="009160AD">
      <w:pPr>
        <w:pStyle w:val="CommentText"/>
      </w:pPr>
      <w:r>
        <w:rPr>
          <w:rStyle w:val="CommentReference"/>
        </w:rPr>
        <w:annotationRef/>
      </w:r>
      <w:r>
        <w:t>The interviewee confuses Fedor with his father Sergei.</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42FC4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2ECFCB" w14:textId="77777777" w:rsidR="005224A2" w:rsidRDefault="005224A2" w:rsidP="00262930">
      <w:pPr>
        <w:spacing w:after="0" w:line="240" w:lineRule="auto"/>
      </w:pPr>
      <w:r>
        <w:separator/>
      </w:r>
    </w:p>
  </w:endnote>
  <w:endnote w:type="continuationSeparator" w:id="0">
    <w:p w14:paraId="714AFD0C" w14:textId="77777777" w:rsidR="005224A2" w:rsidRDefault="005224A2" w:rsidP="0026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CDBA7" w14:textId="77777777" w:rsidR="005224A2" w:rsidRDefault="005224A2" w:rsidP="00262930">
      <w:pPr>
        <w:spacing w:after="0" w:line="240" w:lineRule="auto"/>
      </w:pPr>
      <w:r>
        <w:separator/>
      </w:r>
    </w:p>
  </w:footnote>
  <w:footnote w:type="continuationSeparator" w:id="0">
    <w:p w14:paraId="3AE25011" w14:textId="77777777" w:rsidR="005224A2" w:rsidRDefault="005224A2" w:rsidP="002629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036D7" w14:textId="77777777" w:rsidR="009160AD" w:rsidRDefault="009160AD" w:rsidP="00AC2043">
    <w:pPr>
      <w:pStyle w:val="Header"/>
      <w:framePr w:wrap="none" w:vAnchor="text" w:hAnchor="margin" w:xAlign="right" w:y="1"/>
      <w:rPr>
        <w:ins w:id="350" w:author="A Prokhorov" w:date="2016-07-04T05:38:00Z"/>
        <w:rStyle w:val="PageNumber"/>
      </w:rPr>
    </w:pPr>
    <w:ins w:id="351" w:author="A Prokhorov" w:date="2016-07-04T05:38:00Z">
      <w:r>
        <w:rPr>
          <w:rStyle w:val="PageNumber"/>
        </w:rPr>
        <w:fldChar w:fldCharType="begin"/>
      </w:r>
      <w:r>
        <w:rPr>
          <w:rStyle w:val="PageNumber"/>
        </w:rPr>
        <w:instrText xml:space="preserve">PAGE  </w:instrText>
      </w:r>
      <w:r>
        <w:rPr>
          <w:rStyle w:val="PageNumber"/>
        </w:rPr>
        <w:fldChar w:fldCharType="end"/>
      </w:r>
    </w:ins>
  </w:p>
  <w:p w14:paraId="3DC2FC92" w14:textId="77777777" w:rsidR="009160AD" w:rsidRDefault="009160AD">
    <w:pPr>
      <w:pStyle w:val="Header"/>
      <w:ind w:right="360"/>
      <w:pPrChange w:id="352" w:author="A Prokhorov" w:date="2016-07-04T05:38: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5A9B" w14:textId="77777777" w:rsidR="009160AD" w:rsidRDefault="009160AD" w:rsidP="00AC2043">
    <w:pPr>
      <w:pStyle w:val="Header"/>
      <w:framePr w:wrap="none" w:vAnchor="text" w:hAnchor="margin" w:xAlign="right" w:y="1"/>
      <w:rPr>
        <w:ins w:id="353" w:author="A Prokhorov" w:date="2016-07-04T05:38:00Z"/>
        <w:rStyle w:val="PageNumber"/>
      </w:rPr>
    </w:pPr>
    <w:ins w:id="354" w:author="A Prokhorov" w:date="2016-07-04T05:38:00Z">
      <w:r>
        <w:rPr>
          <w:rStyle w:val="PageNumber"/>
        </w:rPr>
        <w:fldChar w:fldCharType="begin"/>
      </w:r>
      <w:r>
        <w:rPr>
          <w:rStyle w:val="PageNumber"/>
        </w:rPr>
        <w:instrText xml:space="preserve">PAGE  </w:instrText>
      </w:r>
    </w:ins>
    <w:r>
      <w:rPr>
        <w:rStyle w:val="PageNumber"/>
      </w:rPr>
      <w:fldChar w:fldCharType="separate"/>
    </w:r>
    <w:r w:rsidR="00AB19A4">
      <w:rPr>
        <w:rStyle w:val="PageNumber"/>
        <w:noProof/>
      </w:rPr>
      <w:t>28</w:t>
    </w:r>
    <w:ins w:id="355" w:author="A Prokhorov" w:date="2016-07-04T05:38:00Z">
      <w:r>
        <w:rPr>
          <w:rStyle w:val="PageNumber"/>
        </w:rPr>
        <w:fldChar w:fldCharType="end"/>
      </w:r>
    </w:ins>
  </w:p>
  <w:p w14:paraId="29C2CBEF" w14:textId="77777777" w:rsidR="009160AD" w:rsidRDefault="009160AD">
    <w:pPr>
      <w:pStyle w:val="Header"/>
      <w:ind w:right="360"/>
      <w:pPrChange w:id="356" w:author="A Prokhorov" w:date="2016-07-04T05:38:00Z">
        <w:pPr>
          <w:pStyle w:val="Header"/>
        </w:pPr>
      </w:pPrChange>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Elvins">
    <w15:presenceInfo w15:providerId="Windows Live" w15:userId="c72a7c8b465f6fda"/>
  </w15:person>
  <w15:person w15:author="A Prokhorov">
    <w15:presenceInfo w15:providerId="Windows Live" w15:userId="af2c3397711d1e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238"/>
    <w:rsid w:val="00006B90"/>
    <w:rsid w:val="00095ACC"/>
    <w:rsid w:val="00121C29"/>
    <w:rsid w:val="001235B4"/>
    <w:rsid w:val="00203D9E"/>
    <w:rsid w:val="00262930"/>
    <w:rsid w:val="002A5650"/>
    <w:rsid w:val="002C74D3"/>
    <w:rsid w:val="003368AA"/>
    <w:rsid w:val="00364275"/>
    <w:rsid w:val="00424800"/>
    <w:rsid w:val="004319AE"/>
    <w:rsid w:val="00437B3E"/>
    <w:rsid w:val="00481143"/>
    <w:rsid w:val="004A6238"/>
    <w:rsid w:val="004E4A13"/>
    <w:rsid w:val="005224A2"/>
    <w:rsid w:val="00547E7A"/>
    <w:rsid w:val="00554B9B"/>
    <w:rsid w:val="005E2EF1"/>
    <w:rsid w:val="005F64F3"/>
    <w:rsid w:val="00631A37"/>
    <w:rsid w:val="00727338"/>
    <w:rsid w:val="007B5D39"/>
    <w:rsid w:val="0087111C"/>
    <w:rsid w:val="00881103"/>
    <w:rsid w:val="009160AD"/>
    <w:rsid w:val="0099364F"/>
    <w:rsid w:val="009F49F5"/>
    <w:rsid w:val="00A47373"/>
    <w:rsid w:val="00AB19A4"/>
    <w:rsid w:val="00AC2043"/>
    <w:rsid w:val="00AE2AE9"/>
    <w:rsid w:val="00B0416E"/>
    <w:rsid w:val="00B0501C"/>
    <w:rsid w:val="00B160A2"/>
    <w:rsid w:val="00B46EC2"/>
    <w:rsid w:val="00B52707"/>
    <w:rsid w:val="00B70CD3"/>
    <w:rsid w:val="00B8019C"/>
    <w:rsid w:val="00BB0649"/>
    <w:rsid w:val="00BC0817"/>
    <w:rsid w:val="00C62FEB"/>
    <w:rsid w:val="00DF00CD"/>
    <w:rsid w:val="00E2328B"/>
    <w:rsid w:val="00E45B3D"/>
    <w:rsid w:val="00E90D93"/>
    <w:rsid w:val="00F6510F"/>
    <w:rsid w:val="00F960CB"/>
    <w:rsid w:val="00FD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B54E"/>
  <w15:chartTrackingRefBased/>
  <w15:docId w15:val="{57183340-F5F2-492E-8573-F2222EE1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4A62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62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6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6238"/>
  </w:style>
  <w:style w:type="character" w:customStyle="1" w:styleId="perssing">
    <w:name w:val="perssing"/>
    <w:basedOn w:val="DefaultParagraphFont"/>
    <w:rsid w:val="004A6238"/>
  </w:style>
  <w:style w:type="character" w:customStyle="1" w:styleId="place">
    <w:name w:val="place"/>
    <w:basedOn w:val="DefaultParagraphFont"/>
    <w:rsid w:val="004A6238"/>
  </w:style>
  <w:style w:type="character" w:customStyle="1" w:styleId="lex">
    <w:name w:val="lex"/>
    <w:basedOn w:val="DefaultParagraphFont"/>
    <w:rsid w:val="004A6238"/>
  </w:style>
  <w:style w:type="character" w:customStyle="1" w:styleId="persplur">
    <w:name w:val="persplur"/>
    <w:basedOn w:val="DefaultParagraphFont"/>
    <w:rsid w:val="004A6238"/>
  </w:style>
  <w:style w:type="character" w:customStyle="1" w:styleId="posssing">
    <w:name w:val="posssing"/>
    <w:basedOn w:val="DefaultParagraphFont"/>
    <w:rsid w:val="004A6238"/>
  </w:style>
  <w:style w:type="character" w:customStyle="1" w:styleId="nationalcinema">
    <w:name w:val="nationalcinema"/>
    <w:basedOn w:val="DefaultParagraphFont"/>
    <w:rsid w:val="004A6238"/>
  </w:style>
  <w:style w:type="character" w:customStyle="1" w:styleId="person">
    <w:name w:val="person"/>
    <w:basedOn w:val="DefaultParagraphFont"/>
    <w:rsid w:val="004A6238"/>
  </w:style>
  <w:style w:type="character" w:customStyle="1" w:styleId="Title1">
    <w:name w:val="Title1"/>
    <w:basedOn w:val="DefaultParagraphFont"/>
    <w:rsid w:val="004A6238"/>
  </w:style>
  <w:style w:type="character" w:customStyle="1" w:styleId="collective">
    <w:name w:val="collective"/>
    <w:basedOn w:val="DefaultParagraphFont"/>
    <w:rsid w:val="004A6238"/>
  </w:style>
  <w:style w:type="character" w:customStyle="1" w:styleId="possplur">
    <w:name w:val="possplur"/>
    <w:basedOn w:val="DefaultParagraphFont"/>
    <w:rsid w:val="004A6238"/>
  </w:style>
  <w:style w:type="character" w:customStyle="1" w:styleId="genre">
    <w:name w:val="genre"/>
    <w:basedOn w:val="DefaultParagraphFont"/>
    <w:rsid w:val="004A6238"/>
  </w:style>
  <w:style w:type="character" w:customStyle="1" w:styleId="nonlex">
    <w:name w:val="nonlex"/>
    <w:basedOn w:val="DefaultParagraphFont"/>
    <w:rsid w:val="004A6238"/>
  </w:style>
  <w:style w:type="character" w:customStyle="1" w:styleId="epit">
    <w:name w:val="epit"/>
    <w:basedOn w:val="DefaultParagraphFont"/>
    <w:rsid w:val="004A6238"/>
  </w:style>
  <w:style w:type="paragraph" w:styleId="BalloonText">
    <w:name w:val="Balloon Text"/>
    <w:basedOn w:val="Normal"/>
    <w:link w:val="BalloonTextChar"/>
    <w:uiPriority w:val="99"/>
    <w:semiHidden/>
    <w:unhideWhenUsed/>
    <w:rsid w:val="0026293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2930"/>
    <w:rPr>
      <w:rFonts w:ascii="Times New Roman" w:hAnsi="Times New Roman" w:cs="Times New Roman"/>
      <w:sz w:val="18"/>
      <w:szCs w:val="18"/>
    </w:rPr>
  </w:style>
  <w:style w:type="paragraph" w:styleId="Header">
    <w:name w:val="header"/>
    <w:basedOn w:val="Normal"/>
    <w:link w:val="HeaderChar"/>
    <w:uiPriority w:val="99"/>
    <w:unhideWhenUsed/>
    <w:rsid w:val="00262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930"/>
  </w:style>
  <w:style w:type="character" w:styleId="PageNumber">
    <w:name w:val="page number"/>
    <w:basedOn w:val="DefaultParagraphFont"/>
    <w:uiPriority w:val="99"/>
    <w:semiHidden/>
    <w:unhideWhenUsed/>
    <w:rsid w:val="00262930"/>
  </w:style>
  <w:style w:type="character" w:styleId="CommentReference">
    <w:name w:val="annotation reference"/>
    <w:basedOn w:val="DefaultParagraphFont"/>
    <w:uiPriority w:val="99"/>
    <w:semiHidden/>
    <w:unhideWhenUsed/>
    <w:rsid w:val="009160AD"/>
    <w:rPr>
      <w:sz w:val="18"/>
      <w:szCs w:val="18"/>
    </w:rPr>
  </w:style>
  <w:style w:type="paragraph" w:styleId="CommentText">
    <w:name w:val="annotation text"/>
    <w:basedOn w:val="Normal"/>
    <w:link w:val="CommentTextChar"/>
    <w:uiPriority w:val="99"/>
    <w:semiHidden/>
    <w:unhideWhenUsed/>
    <w:rsid w:val="009160AD"/>
    <w:pPr>
      <w:spacing w:line="240" w:lineRule="auto"/>
    </w:pPr>
    <w:rPr>
      <w:sz w:val="24"/>
      <w:szCs w:val="24"/>
    </w:rPr>
  </w:style>
  <w:style w:type="character" w:customStyle="1" w:styleId="CommentTextChar">
    <w:name w:val="Comment Text Char"/>
    <w:basedOn w:val="DefaultParagraphFont"/>
    <w:link w:val="CommentText"/>
    <w:uiPriority w:val="99"/>
    <w:semiHidden/>
    <w:rsid w:val="009160AD"/>
    <w:rPr>
      <w:sz w:val="24"/>
      <w:szCs w:val="24"/>
    </w:rPr>
  </w:style>
  <w:style w:type="paragraph" w:styleId="CommentSubject">
    <w:name w:val="annotation subject"/>
    <w:basedOn w:val="CommentText"/>
    <w:next w:val="CommentText"/>
    <w:link w:val="CommentSubjectChar"/>
    <w:uiPriority w:val="99"/>
    <w:semiHidden/>
    <w:unhideWhenUsed/>
    <w:rsid w:val="009160AD"/>
    <w:rPr>
      <w:b/>
      <w:bCs/>
      <w:sz w:val="20"/>
      <w:szCs w:val="20"/>
    </w:rPr>
  </w:style>
  <w:style w:type="character" w:customStyle="1" w:styleId="CommentSubjectChar">
    <w:name w:val="Comment Subject Char"/>
    <w:basedOn w:val="CommentTextChar"/>
    <w:link w:val="CommentSubject"/>
    <w:uiPriority w:val="99"/>
    <w:semiHidden/>
    <w:rsid w:val="009160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08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28</Pages>
  <Words>7708</Words>
  <Characters>43939</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A Prokhorov</cp:lastModifiedBy>
  <cp:revision>19</cp:revision>
  <dcterms:created xsi:type="dcterms:W3CDTF">2016-08-04T14:42:00Z</dcterms:created>
  <dcterms:modified xsi:type="dcterms:W3CDTF">2016-08-05T18:06:00Z</dcterms:modified>
</cp:coreProperties>
</file>